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B3346" w14:textId="3E9BE198" w:rsidR="007927D8" w:rsidRDefault="00A77DCF" w:rsidP="002D43F1">
      <w:pPr>
        <w:pStyle w:val="Titre"/>
        <w:spacing w:before="120" w:after="120"/>
      </w:pPr>
      <w:r>
        <w:t>M</w:t>
      </w:r>
      <w:r w:rsidR="006D6703">
        <w:t xml:space="preserve">agnetization switching of </w:t>
      </w:r>
      <w:r w:rsidRPr="00A77DCF">
        <w:t>e</w:t>
      </w:r>
      <w:r w:rsidR="00DF6B0A">
        <w:t>lliptical magnetic nanoparticle</w:t>
      </w:r>
      <w:r w:rsidRPr="00A77DCF">
        <w:t xml:space="preserve"> by </w:t>
      </w:r>
      <w:proofErr w:type="spellStart"/>
      <w:r w:rsidRPr="00A77DCF">
        <w:t>ultas</w:t>
      </w:r>
      <w:r w:rsidR="006D6703">
        <w:t>hort</w:t>
      </w:r>
      <w:proofErr w:type="spellEnd"/>
      <w:r w:rsidR="006D6703">
        <w:t xml:space="preserve"> pulses of surface acoustic waves</w:t>
      </w:r>
      <w:r w:rsidRPr="00A77DCF">
        <w:t xml:space="preserve"> </w:t>
      </w:r>
    </w:p>
    <w:p w14:paraId="2FEADDAC" w14:textId="097E68EC" w:rsidR="00CB5D32" w:rsidRPr="003D23AD" w:rsidRDefault="00D0118A" w:rsidP="00CB5D32">
      <w:pPr>
        <w:spacing w:before="60"/>
        <w:jc w:val="center"/>
      </w:pPr>
      <w:r w:rsidRPr="00D0118A">
        <w:rPr>
          <w:u w:val="single"/>
        </w:rPr>
        <w:t>V.S. Vlasov</w:t>
      </w:r>
      <w:r>
        <w:t>,</w:t>
      </w:r>
      <w:r w:rsidRPr="00CB5D32">
        <w:rPr>
          <w:vertAlign w:val="superscript"/>
        </w:rPr>
        <w:t>1</w:t>
      </w:r>
      <w:r>
        <w:rPr>
          <w:vertAlign w:val="superscript"/>
        </w:rPr>
        <w:t>*</w:t>
      </w:r>
      <w:r w:rsidR="007927D8">
        <w:t xml:space="preserve"> </w:t>
      </w:r>
      <w:r w:rsidRPr="00D0118A">
        <w:t>A.M. Lomonosov</w:t>
      </w:r>
      <w:r>
        <w:t xml:space="preserve">, </w:t>
      </w:r>
      <w:r w:rsidRPr="00D0118A">
        <w:rPr>
          <w:vertAlign w:val="superscript"/>
        </w:rPr>
        <w:t>2</w:t>
      </w:r>
      <w:r w:rsidRPr="00D0118A">
        <w:t xml:space="preserve"> </w:t>
      </w:r>
      <w:r w:rsidR="009B1B2A" w:rsidRPr="009B1B2A">
        <w:t>A.V. Golov</w:t>
      </w:r>
      <w:r w:rsidR="00276172" w:rsidRPr="009B1B2A">
        <w:t>,</w:t>
      </w:r>
      <w:r>
        <w:rPr>
          <w:vertAlign w:val="superscript"/>
        </w:rPr>
        <w:t>1</w:t>
      </w:r>
      <w:r w:rsidR="009B1B2A">
        <w:t xml:space="preserve"> </w:t>
      </w:r>
      <w:r w:rsidRPr="00D0118A">
        <w:t>V. Besse,</w:t>
      </w:r>
      <w:r w:rsidRPr="00D0118A">
        <w:rPr>
          <w:vertAlign w:val="superscript"/>
        </w:rPr>
        <w:t>2</w:t>
      </w:r>
      <w:r>
        <w:t xml:space="preserve"> </w:t>
      </w:r>
      <w:r w:rsidR="009B1B2A">
        <w:t>A. Alekhin,</w:t>
      </w:r>
      <w:r>
        <w:rPr>
          <w:vertAlign w:val="superscript"/>
        </w:rPr>
        <w:t>2</w:t>
      </w:r>
      <w:r w:rsidR="009B1B2A">
        <w:t xml:space="preserve"> D.A. Kuzmin,</w:t>
      </w:r>
      <w:r w:rsidR="0017731E">
        <w:rPr>
          <w:vertAlign w:val="superscript"/>
        </w:rPr>
        <w:t>3</w:t>
      </w:r>
      <w:r w:rsidR="009B1B2A">
        <w:t xml:space="preserve"> </w:t>
      </w:r>
      <w:r>
        <w:t>L.N. Kotov,</w:t>
      </w:r>
      <w:r w:rsidRPr="00D0118A">
        <w:rPr>
          <w:vertAlign w:val="superscript"/>
        </w:rPr>
        <w:t>1</w:t>
      </w:r>
      <w:r>
        <w:t xml:space="preserve"> </w:t>
      </w:r>
      <w:r w:rsidR="009B1B2A">
        <w:t>I.V. Bychkov,</w:t>
      </w:r>
      <w:r w:rsidR="0017731E">
        <w:rPr>
          <w:vertAlign w:val="superscript"/>
        </w:rPr>
        <w:t>3</w:t>
      </w:r>
      <w:r w:rsidRPr="00D0118A">
        <w:rPr>
          <w:lang w:val="en-US"/>
        </w:rPr>
        <w:t xml:space="preserve"> R.I. Tobey</w:t>
      </w:r>
      <w:r w:rsidR="0017731E" w:rsidRPr="0017731E">
        <w:rPr>
          <w:vertAlign w:val="superscript"/>
        </w:rPr>
        <w:t>4</w:t>
      </w:r>
      <w:r w:rsidR="009B1B2A">
        <w:t xml:space="preserve"> </w:t>
      </w:r>
      <w:r w:rsidR="00CB5D32" w:rsidRPr="00CB5D32">
        <w:t xml:space="preserve">and </w:t>
      </w:r>
      <w:r w:rsidR="009B1B2A">
        <w:t>V.V</w:t>
      </w:r>
      <w:r w:rsidR="00CB5D32">
        <w:t xml:space="preserve">. </w:t>
      </w:r>
      <w:r w:rsidR="009B1B2A">
        <w:t>Temnov</w:t>
      </w:r>
      <w:r>
        <w:rPr>
          <w:vertAlign w:val="superscript"/>
        </w:rPr>
        <w:t>2</w:t>
      </w:r>
    </w:p>
    <w:p w14:paraId="6046CFC5" w14:textId="12E9B3B5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1</w:t>
      </w:r>
      <w:r w:rsidR="00D0118A" w:rsidRPr="00D0118A">
        <w:rPr>
          <w:i/>
          <w:sz w:val="22"/>
          <w:szCs w:val="22"/>
        </w:rPr>
        <w:t xml:space="preserve"> </w:t>
      </w:r>
      <w:r w:rsidR="00D0118A">
        <w:rPr>
          <w:i/>
          <w:sz w:val="22"/>
          <w:szCs w:val="22"/>
        </w:rPr>
        <w:t xml:space="preserve">Syktyvkar State University named after </w:t>
      </w:r>
      <w:proofErr w:type="spellStart"/>
      <w:r w:rsidR="00D0118A">
        <w:rPr>
          <w:i/>
          <w:sz w:val="22"/>
          <w:szCs w:val="22"/>
        </w:rPr>
        <w:t>Pitirim</w:t>
      </w:r>
      <w:proofErr w:type="spellEnd"/>
      <w:r w:rsidR="00D0118A">
        <w:rPr>
          <w:i/>
          <w:sz w:val="22"/>
          <w:szCs w:val="22"/>
        </w:rPr>
        <w:t xml:space="preserve"> Sor</w:t>
      </w:r>
      <w:r w:rsidR="0017731E">
        <w:rPr>
          <w:i/>
          <w:sz w:val="22"/>
          <w:szCs w:val="22"/>
        </w:rPr>
        <w:t>okin, 167001, Syktyvkar, Russia</w:t>
      </w:r>
      <w:r w:rsidR="00D0118A">
        <w:rPr>
          <w:i/>
          <w:sz w:val="22"/>
          <w:szCs w:val="22"/>
        </w:rPr>
        <w:t xml:space="preserve"> </w:t>
      </w:r>
    </w:p>
    <w:p w14:paraId="179DB2ED" w14:textId="77777777" w:rsidR="009B1B2A" w:rsidRPr="00F259B6" w:rsidRDefault="00B41D36" w:rsidP="008842C7">
      <w:pPr>
        <w:jc w:val="center"/>
        <w:rPr>
          <w:i/>
          <w:sz w:val="22"/>
          <w:szCs w:val="22"/>
          <w:lang w:val="fr-FR"/>
        </w:rPr>
      </w:pPr>
      <w:r w:rsidRPr="00B41D36">
        <w:rPr>
          <w:vertAlign w:val="superscript"/>
          <w:lang w:val="fr-FR"/>
        </w:rPr>
        <w:t>2</w:t>
      </w:r>
      <w:r w:rsidRPr="00B41D36">
        <w:rPr>
          <w:i/>
          <w:sz w:val="22"/>
          <w:szCs w:val="22"/>
          <w:lang w:val="fr-FR"/>
        </w:rPr>
        <w:t xml:space="preserve"> IMMM UMR CNRS 6283, Le Mans Université, 72085 Le Mans Cedex, France</w:t>
      </w:r>
    </w:p>
    <w:p w14:paraId="17E5F954" w14:textId="35CEDFF3" w:rsidR="009B1B2A" w:rsidRPr="0017731E" w:rsidRDefault="009B1B2A" w:rsidP="009B1B2A">
      <w:pPr>
        <w:jc w:val="center"/>
        <w:rPr>
          <w:i/>
          <w:sz w:val="22"/>
          <w:szCs w:val="22"/>
          <w:lang w:val="ru-RU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University, 454001 Ch</w:t>
      </w:r>
      <w:r>
        <w:rPr>
          <w:i/>
          <w:sz w:val="22"/>
          <w:szCs w:val="22"/>
        </w:rPr>
        <w:t xml:space="preserve">elyabinsk, </w:t>
      </w:r>
      <w:r w:rsidR="0017731E">
        <w:rPr>
          <w:i/>
          <w:sz w:val="22"/>
          <w:szCs w:val="22"/>
        </w:rPr>
        <w:t>Russia</w:t>
      </w:r>
      <w:r w:rsidR="0017731E">
        <w:rPr>
          <w:i/>
          <w:sz w:val="22"/>
          <w:szCs w:val="22"/>
          <w:lang w:val="ru-RU"/>
        </w:rPr>
        <w:t xml:space="preserve"> </w:t>
      </w:r>
    </w:p>
    <w:p w14:paraId="09BA4FA3" w14:textId="1AE240F5" w:rsidR="00D0118A" w:rsidRPr="009B1B2A" w:rsidRDefault="0017731E" w:rsidP="009B1B2A">
      <w:pPr>
        <w:jc w:val="center"/>
        <w:rPr>
          <w:i/>
          <w:sz w:val="22"/>
          <w:szCs w:val="22"/>
        </w:rPr>
      </w:pPr>
      <w:r w:rsidRPr="0017731E">
        <w:rPr>
          <w:sz w:val="22"/>
          <w:szCs w:val="22"/>
          <w:vertAlign w:val="superscript"/>
          <w:lang w:val="en-US"/>
        </w:rPr>
        <w:t>4</w:t>
      </w:r>
      <w:r w:rsidR="00D0118A" w:rsidRPr="00D0118A">
        <w:rPr>
          <w:i/>
          <w:sz w:val="22"/>
          <w:szCs w:val="22"/>
        </w:rPr>
        <w:t xml:space="preserve">Zernike Institute for Advanced Materials, University of Groningen, 9747AG Groningen, </w:t>
      </w:r>
      <w:proofErr w:type="gramStart"/>
      <w:r w:rsidR="00D0118A" w:rsidRPr="00D0118A">
        <w:rPr>
          <w:i/>
          <w:sz w:val="22"/>
          <w:szCs w:val="22"/>
        </w:rPr>
        <w:t>The</w:t>
      </w:r>
      <w:proofErr w:type="gramEnd"/>
      <w:r w:rsidR="00D0118A" w:rsidRPr="00D0118A">
        <w:rPr>
          <w:i/>
          <w:sz w:val="22"/>
          <w:szCs w:val="22"/>
        </w:rPr>
        <w:t xml:space="preserve"> Netherlands</w:t>
      </w:r>
    </w:p>
    <w:p w14:paraId="4B8DCBE6" w14:textId="77777777"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D0118A">
        <w:rPr>
          <w:i/>
          <w:sz w:val="22"/>
          <w:szCs w:val="22"/>
        </w:rPr>
        <w:t>vlasovv78@mail.ru</w:t>
      </w:r>
    </w:p>
    <w:p w14:paraId="19D40C6D" w14:textId="77777777" w:rsidR="0058440F" w:rsidRDefault="0058440F" w:rsidP="0076319D">
      <w:pPr>
        <w:spacing w:after="60"/>
        <w:jc w:val="both"/>
      </w:pPr>
    </w:p>
    <w:p w14:paraId="6A516A14" w14:textId="68C88964" w:rsidR="0030376B" w:rsidRDefault="00553A62" w:rsidP="0030376B">
      <w:pPr>
        <w:spacing w:after="60"/>
        <w:ind w:firstLine="284"/>
        <w:jc w:val="both"/>
      </w:pPr>
      <w:r w:rsidRPr="0076319D">
        <w:t>This</w:t>
      </w:r>
      <w:r w:rsidR="0016388A">
        <w:t xml:space="preserve"> work </w:t>
      </w:r>
      <w:r>
        <w:t xml:space="preserve">is devoted to </w:t>
      </w:r>
      <w:r w:rsidR="0016388A">
        <w:t>the magnetization switch</w:t>
      </w:r>
      <w:r w:rsidR="0058440F">
        <w:t>ing in magnetic nanoparticle</w:t>
      </w:r>
      <w:r w:rsidR="0069498B">
        <w:t>s</w:t>
      </w:r>
      <w:r w:rsidR="0058440F">
        <w:t xml:space="preserve"> by</w:t>
      </w:r>
      <w:r w:rsidR="006F7E82" w:rsidRPr="006F7E82">
        <w:t xml:space="preserve"> </w:t>
      </w:r>
      <w:r w:rsidR="006F7E82">
        <w:t xml:space="preserve">short </w:t>
      </w:r>
      <w:r w:rsidR="0016388A">
        <w:t>pulses</w:t>
      </w:r>
      <w:r w:rsidR="006F7E82">
        <w:t xml:space="preserve"> </w:t>
      </w:r>
      <w:r w:rsidR="0030376B">
        <w:t>of surface acoustic waves</w:t>
      </w:r>
      <w:r w:rsidR="0069498B">
        <w:t xml:space="preserve"> (SAW).</w:t>
      </w:r>
      <w:r w:rsidR="0030376B">
        <w:t xml:space="preserve"> </w:t>
      </w:r>
      <w:r w:rsidR="0069498B">
        <w:t>We</w:t>
      </w:r>
      <w:r w:rsidR="00386E11">
        <w:t xml:space="preserve"> </w:t>
      </w:r>
      <w:r w:rsidR="007E10C9">
        <w:t>extend our previous work on</w:t>
      </w:r>
      <w:r w:rsidR="00E5019D">
        <w:t xml:space="preserve"> </w:t>
      </w:r>
      <w:r w:rsidR="007E10C9">
        <w:t xml:space="preserve">the </w:t>
      </w:r>
      <w:r w:rsidR="00E5019D">
        <w:t>acoustically</w:t>
      </w:r>
      <w:r>
        <w:t xml:space="preserve"> induced magnetization</w:t>
      </w:r>
      <w:r w:rsidR="0069498B">
        <w:t xml:space="preserve"> switching, where </w:t>
      </w:r>
      <w:r w:rsidR="003A762E">
        <w:t>the magnetization</w:t>
      </w:r>
      <w:r w:rsidR="00F31D62">
        <w:t xml:space="preserve"> in</w:t>
      </w:r>
      <w:r w:rsidR="00B04472">
        <w:t xml:space="preserve"> a</w:t>
      </w:r>
      <w:r w:rsidR="00F31D62">
        <w:t xml:space="preserve"> </w:t>
      </w:r>
      <w:proofErr w:type="spellStart"/>
      <w:r w:rsidR="00F31D62">
        <w:t>Terfenol</w:t>
      </w:r>
      <w:proofErr w:type="spellEnd"/>
      <w:r w:rsidR="0069498B">
        <w:t xml:space="preserve"> thin film</w:t>
      </w:r>
      <w:r w:rsidR="00E56B08">
        <w:t xml:space="preserve"> </w:t>
      </w:r>
      <w:r w:rsidR="0069498B">
        <w:t>is characterized by</w:t>
      </w:r>
      <w:r w:rsidR="00E56B08">
        <w:t xml:space="preserve"> four </w:t>
      </w:r>
      <w:r w:rsidR="0069498B">
        <w:t xml:space="preserve">metastable </w:t>
      </w:r>
      <w:r w:rsidR="00E56B08">
        <w:t xml:space="preserve">in-plane minima of the free energy density consisting of </w:t>
      </w:r>
      <w:r w:rsidR="003A762E">
        <w:t xml:space="preserve">the magnetocrystalline anisotropy, magnetoelastic and </w:t>
      </w:r>
      <w:proofErr w:type="spellStart"/>
      <w:r w:rsidR="003A762E">
        <w:t>magnetostatic</w:t>
      </w:r>
      <w:proofErr w:type="spellEnd"/>
      <w:r w:rsidR="003A762E">
        <w:t xml:space="preserve"> contributions</w:t>
      </w:r>
      <w:r w:rsidR="0016388A">
        <w:t xml:space="preserve">. </w:t>
      </w:r>
      <w:r w:rsidR="003A762E">
        <w:t xml:space="preserve">It </w:t>
      </w:r>
      <w:r w:rsidR="007E10C9">
        <w:t>has been</w:t>
      </w:r>
      <w:r w:rsidR="003A762E">
        <w:t xml:space="preserve"> demonstrated that the magnetization vector can be switched to one of the four energetica</w:t>
      </w:r>
      <w:r w:rsidR="007E10C9">
        <w:t xml:space="preserve">lly stable orientations by </w:t>
      </w:r>
      <w:r w:rsidR="0069498B">
        <w:t>a</w:t>
      </w:r>
      <w:r w:rsidR="0030376B">
        <w:t xml:space="preserve"> </w:t>
      </w:r>
      <w:r w:rsidR="003A762E">
        <w:t xml:space="preserve">single </w:t>
      </w:r>
      <w:r w:rsidR="0069498B">
        <w:t>picosecond</w:t>
      </w:r>
      <w:r w:rsidR="003A762E">
        <w:t xml:space="preserve"> </w:t>
      </w:r>
      <w:r w:rsidR="0069498B">
        <w:t>acoustic pulse</w:t>
      </w:r>
      <w:r w:rsidR="007E10C9">
        <w:t xml:space="preserve"> characterized by a relative</w:t>
      </w:r>
      <w:r w:rsidR="00AF5536">
        <w:t>ly large strain amplitude ~1% [1</w:t>
      </w:r>
      <w:r w:rsidR="007E10C9">
        <w:t>]</w:t>
      </w:r>
      <w:r w:rsidR="003A762E">
        <w:t>.</w:t>
      </w:r>
    </w:p>
    <w:p w14:paraId="0D3710F9" w14:textId="6E4A7C13" w:rsidR="0016388A" w:rsidRDefault="0016388A" w:rsidP="0030376B">
      <w:pPr>
        <w:spacing w:after="60"/>
        <w:ind w:firstLine="284"/>
        <w:jc w:val="both"/>
      </w:pPr>
      <w:del w:id="0" w:author="Auteur">
        <w:r w:rsidDel="00B6663E">
          <w:delText>In present work w</w:delText>
        </w:r>
      </w:del>
      <w:ins w:id="1" w:author="Auteur">
        <w:r w:rsidR="00B6663E">
          <w:t>W</w:t>
        </w:r>
      </w:ins>
      <w:r>
        <w:t xml:space="preserve">e </w:t>
      </w:r>
      <w:r w:rsidR="0030376B">
        <w:t>investigate</w:t>
      </w:r>
      <w:r>
        <w:t xml:space="preserve"> the</w:t>
      </w:r>
      <w:r w:rsidR="00B04472">
        <w:t xml:space="preserve"> magnetization</w:t>
      </w:r>
      <w:r w:rsidR="0058440F">
        <w:t xml:space="preserve"> switching</w:t>
      </w:r>
      <w:r>
        <w:t xml:space="preserve"> in </w:t>
      </w:r>
      <w:r w:rsidR="0030376B">
        <w:t xml:space="preserve">a </w:t>
      </w:r>
      <w:r>
        <w:t>polycrystalline Ni nanoparticle</w:t>
      </w:r>
      <w:r w:rsidR="0030376B">
        <w:t xml:space="preserve">, induced </w:t>
      </w:r>
      <w:r>
        <w:t xml:space="preserve">by </w:t>
      </w:r>
      <w:r w:rsidR="00E5019D">
        <w:t>ultrashort</w:t>
      </w:r>
      <w:r>
        <w:t xml:space="preserve"> pulses</w:t>
      </w:r>
      <w:r w:rsidR="00F31D62">
        <w:t xml:space="preserve"> of </w:t>
      </w:r>
      <w:r w:rsidR="00404740">
        <w:t>SAW</w:t>
      </w:r>
      <w:r w:rsidR="00F31D62">
        <w:t xml:space="preserve">. </w:t>
      </w:r>
      <w:del w:id="2" w:author="Auteur">
        <w:r w:rsidR="002612F2" w:rsidDel="00B6663E">
          <w:delText>In our numerical experiment, a</w:delText>
        </w:r>
      </w:del>
      <w:ins w:id="3" w:author="Auteur">
        <w:r w:rsidR="00B6663E">
          <w:t xml:space="preserve">We </w:t>
        </w:r>
        <w:proofErr w:type="spellStart"/>
        <w:r w:rsidR="00B6663E">
          <w:t>modelize</w:t>
        </w:r>
        <w:proofErr w:type="spellEnd"/>
        <w:r w:rsidR="00B6663E">
          <w:t xml:space="preserve"> the</w:t>
        </w:r>
      </w:ins>
      <w:r>
        <w:t xml:space="preserve"> Ni</w:t>
      </w:r>
      <w:r w:rsidR="002612F2">
        <w:t xml:space="preserve"> nanoparticle</w:t>
      </w:r>
      <w:r>
        <w:t xml:space="preserve"> </w:t>
      </w:r>
      <w:del w:id="4" w:author="Auteur">
        <w:r w:rsidR="002612F2" w:rsidDel="00B6663E">
          <w:delText xml:space="preserve">is </w:delText>
        </w:r>
        <w:r w:rsidR="007E10C9" w:rsidDel="00B6663E">
          <w:delText xml:space="preserve">modelled </w:delText>
        </w:r>
      </w:del>
      <w:r w:rsidR="007E10C9">
        <w:t xml:space="preserve">as </w:t>
      </w:r>
      <w:r>
        <w:t>an ellipsoidal disc</w:t>
      </w:r>
      <w:r w:rsidR="0069498B">
        <w:t xml:space="preserve"> deposited on a dielectric substrate</w:t>
      </w:r>
      <w:r w:rsidR="008E1B1D">
        <w:t>. This disc is characterized by</w:t>
      </w:r>
      <w:r>
        <w:t xml:space="preserve"> a small thickness</w:t>
      </w:r>
      <w:r w:rsidR="0069498B">
        <w:t xml:space="preserve"> c</w:t>
      </w:r>
      <w:r w:rsidR="002612F2">
        <w:t xml:space="preserve">, minor and major ellipse axes </w:t>
      </w:r>
      <w:proofErr w:type="gramStart"/>
      <w:r w:rsidR="0030376B">
        <w:t>a</w:t>
      </w:r>
      <w:r w:rsidR="002612F2">
        <w:t xml:space="preserve"> and</w:t>
      </w:r>
      <w:proofErr w:type="gramEnd"/>
      <w:r w:rsidR="0030376B">
        <w:t xml:space="preserve"> b</w:t>
      </w:r>
      <w:r w:rsidR="002612F2">
        <w:t>, respectively (b</w:t>
      </w:r>
      <w:r w:rsidR="00B6663E">
        <w:t> </w:t>
      </w:r>
      <w:r w:rsidR="002612F2">
        <w:t>&gt;</w:t>
      </w:r>
      <w:r w:rsidR="00B6663E">
        <w:t> </w:t>
      </w:r>
      <w:r w:rsidR="002612F2">
        <w:t>a</w:t>
      </w:r>
      <w:r w:rsidR="00B6663E">
        <w:t> </w:t>
      </w:r>
      <w:r w:rsidR="002612F2">
        <w:t>&gt;&gt;</w:t>
      </w:r>
      <w:r w:rsidR="00B6663E">
        <w:t> </w:t>
      </w:r>
      <w:r w:rsidR="002612F2">
        <w:t>c)</w:t>
      </w:r>
      <w:r>
        <w:t>.</w:t>
      </w:r>
      <w:r w:rsidR="002612F2">
        <w:t xml:space="preserve"> </w:t>
      </w:r>
      <w:r w:rsidR="008E1B1D">
        <w:t xml:space="preserve">If we consider that the XY plane corresponds to the Ni surface, and the axis b is parallel to the Y axis, then the easy magnetization axis is also parallel to </w:t>
      </w:r>
      <w:del w:id="5" w:author="Auteur">
        <w:r w:rsidR="008E1B1D" w:rsidDel="00B6663E">
          <w:delText>the Y</w:delText>
        </w:r>
      </w:del>
      <w:ins w:id="6" w:author="Auteur">
        <w:r w:rsidR="00B6663E">
          <w:t>this</w:t>
        </w:r>
      </w:ins>
      <w:r w:rsidR="008E1B1D">
        <w:t xml:space="preserve"> axis. </w:t>
      </w:r>
      <w:del w:id="7" w:author="Auteur">
        <w:r w:rsidR="00B22F42" w:rsidDel="00B6663E">
          <w:delText>If we apply</w:delText>
        </w:r>
      </w:del>
      <w:ins w:id="8" w:author="Auteur">
        <w:r w:rsidR="00B6663E">
          <w:t>By applying a</w:t>
        </w:r>
      </w:ins>
      <w:r w:rsidR="00B22F42">
        <w:t xml:space="preserve"> relatively weak external magnetic field</w:t>
      </w:r>
      <w:r w:rsidR="00803110">
        <w:t xml:space="preserve"> H</w:t>
      </w:r>
      <w:r w:rsidR="00B22F42">
        <w:t xml:space="preserve"> along the X axis, the free energy density will have two in-plane minima</w:t>
      </w:r>
      <w:r w:rsidR="00803110">
        <w:t xml:space="preserve"> symmetric with respect to </w:t>
      </w:r>
      <w:del w:id="9" w:author="Auteur">
        <w:r w:rsidR="00803110" w:rsidDel="000A6B6B">
          <w:delText>the X</w:delText>
        </w:r>
      </w:del>
      <w:ins w:id="10" w:author="Auteur">
        <w:r w:rsidR="000A6B6B">
          <w:t>this</w:t>
        </w:r>
      </w:ins>
      <w:r w:rsidR="00803110">
        <w:t xml:space="preserve"> axis</w:t>
      </w:r>
      <w:r w:rsidR="00B22F42">
        <w:t>.</w:t>
      </w:r>
      <w:r w:rsidR="00E5019D">
        <w:t xml:space="preserve"> </w:t>
      </w:r>
      <w:r w:rsidR="00B36182">
        <w:t>Increasing</w:t>
      </w:r>
      <w:r w:rsidR="00803110">
        <w:t xml:space="preserve"> H, we will make the stable orientations of the magnetization closer to the X axis</w:t>
      </w:r>
      <w:del w:id="11" w:author="Auteur">
        <w:r w:rsidR="00803110" w:rsidDel="000A6B6B">
          <w:delText>. Also</w:delText>
        </w:r>
      </w:del>
      <w:ins w:id="12" w:author="Auteur">
        <w:r w:rsidR="000A6B6B">
          <w:t xml:space="preserve"> and</w:t>
        </w:r>
      </w:ins>
      <w:r w:rsidR="00803110">
        <w:t xml:space="preserve"> it will </w:t>
      </w:r>
      <w:r w:rsidR="00E20657">
        <w:t>decrease</w:t>
      </w:r>
      <w:r w:rsidR="00B36182">
        <w:t xml:space="preserve"> the depth of the free energy minima</w:t>
      </w:r>
      <w:r w:rsidR="00803110">
        <w:t xml:space="preserve"> and</w:t>
      </w:r>
      <w:r w:rsidR="00B36182">
        <w:t xml:space="preserve"> </w:t>
      </w:r>
      <w:r w:rsidR="00E20657">
        <w:t>the height of the energy</w:t>
      </w:r>
      <w:r w:rsidR="00B36182">
        <w:t xml:space="preserve"> barrier</w:t>
      </w:r>
      <w:r w:rsidR="00552206">
        <w:t xml:space="preserve"> </w:t>
      </w:r>
      <w:r w:rsidR="00803110">
        <w:t>between them</w:t>
      </w:r>
      <w:r w:rsidR="00552206">
        <w:t>.</w:t>
      </w:r>
      <w:r w:rsidR="005F5C18">
        <w:t xml:space="preserve"> In the case of sufficiently strong </w:t>
      </w:r>
      <w:r w:rsidR="00404740">
        <w:t>H</w:t>
      </w:r>
      <w:r w:rsidR="005F5C18">
        <w:t>, two minima merge into one</w:t>
      </w:r>
      <w:del w:id="13" w:author="Auteur">
        <w:r w:rsidR="005F5C18" w:rsidDel="000A6B6B">
          <w:delText>,</w:delText>
        </w:r>
      </w:del>
      <w:r w:rsidR="005F5C18">
        <w:t xml:space="preserve"> </w:t>
      </w:r>
      <w:del w:id="14" w:author="Auteur">
        <w:r w:rsidR="005F5C18" w:rsidDel="000A6B6B">
          <w:delText xml:space="preserve">where </w:delText>
        </w:r>
      </w:del>
      <w:ins w:id="15" w:author="Auteur">
        <w:r w:rsidR="000A6B6B">
          <w:t>and</w:t>
        </w:r>
        <w:r w:rsidR="000A6B6B">
          <w:t xml:space="preserve"> </w:t>
        </w:r>
      </w:ins>
      <w:r w:rsidR="005F5C18">
        <w:t xml:space="preserve">the magnetization </w:t>
      </w:r>
      <w:r w:rsidR="005D1180">
        <w:t>becomes</w:t>
      </w:r>
      <w:r w:rsidR="00BE63E5">
        <w:t xml:space="preserve"> </w:t>
      </w:r>
      <w:r w:rsidR="005F5C18">
        <w:t>parallel to the X axis.</w:t>
      </w:r>
      <w:r w:rsidR="005D1180">
        <w:t xml:space="preserve"> </w:t>
      </w:r>
      <w:del w:id="16" w:author="Auteur">
        <w:r w:rsidR="005D1180" w:rsidDel="00B6663E">
          <w:delText xml:space="preserve">An ultrashort SAW pulse can be launched by an impulsive laser heating of a stripe acoustic transducer (oriented along the Y-axis) and propagate in the dielectric substrate along the X axis. </w:delText>
        </w:r>
      </w:del>
      <w:r w:rsidR="005D1180">
        <w:t>Using previously characterized magneto</w:t>
      </w:r>
      <w:del w:id="17" w:author="Auteur">
        <w:r w:rsidR="005D1180" w:rsidDel="00B6663E">
          <w:delText>-</w:delText>
        </w:r>
      </w:del>
      <w:r w:rsidR="005D1180">
        <w:t>elastic interactions [</w:t>
      </w:r>
      <w:r w:rsidR="00804C68">
        <w:t>2</w:t>
      </w:r>
      <w:r w:rsidR="005D1180">
        <w:t xml:space="preserve">] we </w:t>
      </w:r>
      <w:del w:id="18" w:author="Auteur">
        <w:r w:rsidR="005F5C18" w:rsidDel="00B6663E">
          <w:delText xml:space="preserve">demonstrate </w:delText>
        </w:r>
      </w:del>
      <w:ins w:id="19" w:author="Auteur">
        <w:r w:rsidR="00B6663E">
          <w:t xml:space="preserve">achieve the </w:t>
        </w:r>
      </w:ins>
      <w:r w:rsidR="005F5C18">
        <w:t>switching of the magnetization between two free energy minima. V</w:t>
      </w:r>
      <w:r w:rsidR="00282704">
        <w:t>ariation</w:t>
      </w:r>
      <w:r w:rsidR="00803110">
        <w:t>s</w:t>
      </w:r>
      <w:r>
        <w:t xml:space="preserve"> of th</w:t>
      </w:r>
      <w:r w:rsidR="0069498B">
        <w:t>ree paramete</w:t>
      </w:r>
      <w:r w:rsidR="00804C68">
        <w:t>rs a/b, c/b and H</w:t>
      </w:r>
      <w:r>
        <w:t xml:space="preserve"> </w:t>
      </w:r>
      <w:r w:rsidR="00E5019D">
        <w:t>allow us</w:t>
      </w:r>
      <w:r>
        <w:t xml:space="preserve"> to</w:t>
      </w:r>
      <w:r w:rsidR="00803110">
        <w:t xml:space="preserve"> </w:t>
      </w:r>
      <w:del w:id="20" w:author="Auteur">
        <w:r w:rsidR="00803110" w:rsidDel="00B6663E">
          <w:delText xml:space="preserve">achieve </w:delText>
        </w:r>
      </w:del>
      <w:ins w:id="21" w:author="Auteur">
        <w:r w:rsidR="00B6663E">
          <w:t>get</w:t>
        </w:r>
        <w:r w:rsidR="00B6663E">
          <w:t xml:space="preserve"> </w:t>
        </w:r>
      </w:ins>
      <w:r w:rsidR="00803110">
        <w:t>optimal conditions for</w:t>
      </w:r>
      <w:r>
        <w:t xml:space="preserve"> the</w:t>
      </w:r>
      <w:r w:rsidR="005F5C18">
        <w:t xml:space="preserve"> </w:t>
      </w:r>
      <w:r w:rsidR="00BE63E5">
        <w:t xml:space="preserve">acoustically induced </w:t>
      </w:r>
      <w:r w:rsidR="005F5C18">
        <w:t>magnetization</w:t>
      </w:r>
      <w:r w:rsidR="005D1180">
        <w:t xml:space="preserve"> switching. </w:t>
      </w:r>
    </w:p>
    <w:p w14:paraId="1492DAD4" w14:textId="3BE80354" w:rsidR="00FC1A2C" w:rsidRDefault="005D1180" w:rsidP="00F31D62">
      <w:pPr>
        <w:spacing w:after="60"/>
        <w:ind w:firstLine="284"/>
        <w:jc w:val="both"/>
      </w:pPr>
      <w:del w:id="22" w:author="Auteur">
        <w:r w:rsidDel="00B6663E">
          <w:delText>Our study</w:delText>
        </w:r>
        <w:r w:rsidR="005F5C18" w:rsidDel="00B6663E">
          <w:delText xml:space="preserve"> reveal</w:delText>
        </w:r>
        <w:r w:rsidDel="00B6663E">
          <w:delText>s</w:delText>
        </w:r>
      </w:del>
      <w:ins w:id="23" w:author="Auteur">
        <w:r w:rsidR="00B6663E">
          <w:t>We determined</w:t>
        </w:r>
      </w:ins>
      <w:r>
        <w:t xml:space="preserve"> </w:t>
      </w:r>
      <w:r w:rsidR="005F5C18">
        <w:t xml:space="preserve">the mechanisms responsible for the </w:t>
      </w:r>
      <w:r w:rsidR="00BE63E5">
        <w:t xml:space="preserve">acoustically induced </w:t>
      </w:r>
      <w:r w:rsidR="005F5C18">
        <w:t xml:space="preserve">magnetization switching. </w:t>
      </w:r>
      <w:del w:id="24" w:author="Auteur">
        <w:r w:rsidR="0016388A" w:rsidDel="00B6663E">
          <w:delText>The switching</w:delText>
        </w:r>
      </w:del>
      <w:ins w:id="25" w:author="Auteur">
        <w:r w:rsidR="00B6663E">
          <w:t>Its</w:t>
        </w:r>
      </w:ins>
      <w:r w:rsidR="0016388A">
        <w:t xml:space="preserve"> threshold depends on the </w:t>
      </w:r>
      <w:ins w:id="26" w:author="Auteur">
        <w:r w:rsidR="00B6663E">
          <w:t xml:space="preserve">acoustic pulse’s </w:t>
        </w:r>
      </w:ins>
      <w:r w:rsidR="0016388A">
        <w:t>parameters</w:t>
      </w:r>
      <w:del w:id="27" w:author="Auteur">
        <w:r w:rsidR="0016388A" w:rsidDel="00B6663E">
          <w:delText xml:space="preserve"> of </w:delText>
        </w:r>
        <w:r w:rsidR="005F5C18" w:rsidDel="00B6663E">
          <w:delText xml:space="preserve">the </w:delText>
        </w:r>
        <w:r w:rsidR="0016388A" w:rsidDel="00B6663E">
          <w:delText>acoustic pulses</w:delText>
        </w:r>
      </w:del>
      <w:r w:rsidR="0016388A">
        <w:t xml:space="preserve">, the magnetic shape anisotropy and </w:t>
      </w:r>
      <w:del w:id="28" w:author="Auteur">
        <w:r w:rsidR="0016388A" w:rsidDel="00B6663E">
          <w:delText>the</w:delText>
        </w:r>
      </w:del>
      <w:r w:rsidR="0016388A">
        <w:t xml:space="preserve"> </w:t>
      </w:r>
      <w:r w:rsidR="00404740">
        <w:t>H</w:t>
      </w:r>
      <w:r w:rsidR="0016388A">
        <w:t xml:space="preserve">. </w:t>
      </w:r>
      <w:commentRangeStart w:id="29"/>
      <w:r>
        <w:t xml:space="preserve">Despite of an order-of-magnitude smaller </w:t>
      </w:r>
      <w:proofErr w:type="spellStart"/>
      <w:r>
        <w:t>magnetostriction</w:t>
      </w:r>
      <w:proofErr w:type="spellEnd"/>
      <w:r>
        <w:t xml:space="preserve"> coefficient in N</w:t>
      </w:r>
      <w:r w:rsidR="00146916">
        <w:t>i</w:t>
      </w:r>
      <w:r>
        <w:t>, the elastic s</w:t>
      </w:r>
      <w:r w:rsidR="0016388A">
        <w:t xml:space="preserve">witching </w:t>
      </w:r>
      <w:r w:rsidR="007E10C9">
        <w:t>strains</w:t>
      </w:r>
      <w:r w:rsidR="0016388A">
        <w:t xml:space="preserve"> </w:t>
      </w:r>
      <w:r w:rsidR="00FF0BA1">
        <w:t>for Ni nanoparticles with amplitudes below 0.1% can be o</w:t>
      </w:r>
      <w:r w:rsidR="00F31D62">
        <w:t>rders of magnitude</w:t>
      </w:r>
      <w:r w:rsidR="0016388A">
        <w:t xml:space="preserve"> smaller than in the case of </w:t>
      </w:r>
      <w:r w:rsidR="00A44450">
        <w:t xml:space="preserve">a </w:t>
      </w:r>
      <w:r>
        <w:t xml:space="preserve">highly </w:t>
      </w:r>
      <w:proofErr w:type="spellStart"/>
      <w:r>
        <w:t>magnetostrictive</w:t>
      </w:r>
      <w:proofErr w:type="spellEnd"/>
      <w:r>
        <w:t xml:space="preserve"> </w:t>
      </w:r>
      <w:proofErr w:type="spellStart"/>
      <w:r w:rsidR="00F31D62" w:rsidRPr="00F31D62">
        <w:t>Terfenol</w:t>
      </w:r>
      <w:proofErr w:type="spellEnd"/>
      <w:r>
        <w:t xml:space="preserve"> thin film</w:t>
      </w:r>
      <w:r w:rsidR="0016388A">
        <w:t>.</w:t>
      </w:r>
      <w:commentRangeEnd w:id="29"/>
      <w:r w:rsidR="00B6663E">
        <w:rPr>
          <w:rStyle w:val="Marquedecommentaire"/>
        </w:rPr>
        <w:commentReference w:id="29"/>
      </w:r>
      <w:r w:rsidR="007E10C9">
        <w:t xml:space="preserve"> </w:t>
      </w:r>
      <w:r w:rsidR="00404740">
        <w:t>The</w:t>
      </w:r>
      <w:r w:rsidR="00FF0BA1">
        <w:t xml:space="preserve"> use of such small-</w:t>
      </w:r>
      <w:r w:rsidR="007E10C9">
        <w:t>amplitude elastic</w:t>
      </w:r>
      <w:r w:rsidR="00FF0BA1">
        <w:t xml:space="preserve"> perturbations </w:t>
      </w:r>
      <w:r w:rsidR="007E10C9">
        <w:t>open the door to real-life applications of magneto-elastic switching at the nano</w:t>
      </w:r>
      <w:del w:id="30" w:author="Auteur">
        <w:r w:rsidR="007E10C9" w:rsidDel="00B6663E">
          <w:delText>-</w:delText>
        </w:r>
      </w:del>
      <w:r w:rsidR="007E10C9">
        <w:t>scale.</w:t>
      </w:r>
    </w:p>
    <w:p w14:paraId="60E1BD99" w14:textId="57B135C2" w:rsidR="006F7E82" w:rsidDel="00B6663E" w:rsidRDefault="006F7E82" w:rsidP="000A6B6B">
      <w:pPr>
        <w:spacing w:after="60"/>
        <w:ind w:firstLine="284"/>
        <w:jc w:val="both"/>
        <w:rPr>
          <w:del w:id="31" w:author="Auteur"/>
        </w:rPr>
      </w:pPr>
    </w:p>
    <w:p w14:paraId="3A86D8D1" w14:textId="6238A3C3" w:rsidR="000A6B6B" w:rsidRPr="000A6B6B" w:rsidRDefault="006F7E82" w:rsidP="000A6B6B">
      <w:pPr>
        <w:spacing w:after="60"/>
        <w:ind w:firstLine="284"/>
        <w:jc w:val="both"/>
        <w:rPr>
          <w:rPrChange w:id="32" w:author="Auteur">
            <w:rPr>
              <w:sz w:val="22"/>
              <w:szCs w:val="22"/>
            </w:rPr>
          </w:rPrChange>
        </w:rPr>
        <w:pPrChange w:id="33" w:author="Auteur">
          <w:pPr>
            <w:spacing w:after="60"/>
            <w:ind w:firstLine="284"/>
            <w:jc w:val="both"/>
          </w:pPr>
        </w:pPrChange>
      </w:pPr>
      <w:r w:rsidRPr="000A6B6B">
        <w:rPr>
          <w:rPrChange w:id="34" w:author="Auteur">
            <w:rPr>
              <w:sz w:val="22"/>
              <w:szCs w:val="22"/>
            </w:rPr>
          </w:rPrChange>
        </w:rPr>
        <w:t xml:space="preserve">Funding through Nouvelle </w:t>
      </w:r>
      <w:proofErr w:type="spellStart"/>
      <w:r w:rsidR="00146916" w:rsidRPr="000A6B6B">
        <w:rPr>
          <w:rPrChange w:id="35" w:author="Auteur">
            <w:rPr>
              <w:sz w:val="22"/>
              <w:szCs w:val="22"/>
            </w:rPr>
          </w:rPrChange>
        </w:rPr>
        <w:t>é</w:t>
      </w:r>
      <w:r w:rsidRPr="000A6B6B">
        <w:rPr>
          <w:rPrChange w:id="36" w:author="Auteur">
            <w:rPr>
              <w:sz w:val="22"/>
              <w:szCs w:val="22"/>
            </w:rPr>
          </w:rPrChange>
        </w:rPr>
        <w:t>quipe</w:t>
      </w:r>
      <w:proofErr w:type="spellEnd"/>
      <w:r w:rsidRPr="000A6B6B">
        <w:rPr>
          <w:rPrChange w:id="37" w:author="Auteur">
            <w:rPr>
              <w:sz w:val="22"/>
              <w:szCs w:val="22"/>
            </w:rPr>
          </w:rPrChange>
        </w:rPr>
        <w:t xml:space="preserve">, nouvelle </w:t>
      </w:r>
      <w:proofErr w:type="spellStart"/>
      <w:r w:rsidRPr="000A6B6B">
        <w:rPr>
          <w:rPrChange w:id="38" w:author="Auteur">
            <w:rPr>
              <w:sz w:val="22"/>
              <w:szCs w:val="22"/>
            </w:rPr>
          </w:rPrChange>
        </w:rPr>
        <w:t>th</w:t>
      </w:r>
      <w:r w:rsidR="00146916" w:rsidRPr="000A6B6B">
        <w:rPr>
          <w:rPrChange w:id="39" w:author="Auteur">
            <w:rPr>
              <w:sz w:val="22"/>
              <w:szCs w:val="22"/>
            </w:rPr>
          </w:rPrChange>
        </w:rPr>
        <w:t>é</w:t>
      </w:r>
      <w:r w:rsidRPr="000A6B6B">
        <w:rPr>
          <w:rPrChange w:id="40" w:author="Auteur">
            <w:rPr>
              <w:sz w:val="22"/>
              <w:szCs w:val="22"/>
            </w:rPr>
          </w:rPrChange>
        </w:rPr>
        <w:t>matique</w:t>
      </w:r>
      <w:proofErr w:type="spellEnd"/>
      <w:r w:rsidRPr="000A6B6B">
        <w:rPr>
          <w:rPrChange w:id="41" w:author="Auteur">
            <w:rPr>
              <w:sz w:val="22"/>
              <w:szCs w:val="22"/>
            </w:rPr>
          </w:rPrChange>
        </w:rPr>
        <w:t xml:space="preserve"> ”Ultrafast acoustics in hybrid magnetic nanostructures”, </w:t>
      </w:r>
      <w:proofErr w:type="spellStart"/>
      <w:r w:rsidRPr="000A6B6B">
        <w:rPr>
          <w:rPrChange w:id="42" w:author="Auteur">
            <w:rPr>
              <w:sz w:val="22"/>
              <w:szCs w:val="22"/>
            </w:rPr>
          </w:rPrChange>
        </w:rPr>
        <w:t>Strategie</w:t>
      </w:r>
      <w:proofErr w:type="spellEnd"/>
      <w:r w:rsidRPr="000A6B6B">
        <w:rPr>
          <w:rPrChange w:id="43" w:author="Auteur">
            <w:rPr>
              <w:sz w:val="22"/>
              <w:szCs w:val="22"/>
            </w:rPr>
          </w:rPrChange>
        </w:rPr>
        <w:t xml:space="preserve"> </w:t>
      </w:r>
      <w:proofErr w:type="spellStart"/>
      <w:r w:rsidRPr="000A6B6B">
        <w:rPr>
          <w:rPrChange w:id="44" w:author="Auteur">
            <w:rPr>
              <w:sz w:val="22"/>
              <w:szCs w:val="22"/>
            </w:rPr>
          </w:rPrChange>
        </w:rPr>
        <w:t>internationale</w:t>
      </w:r>
      <w:proofErr w:type="spellEnd"/>
      <w:r w:rsidRPr="000A6B6B">
        <w:rPr>
          <w:rPrChange w:id="45" w:author="Auteur">
            <w:rPr>
              <w:sz w:val="22"/>
              <w:szCs w:val="22"/>
            </w:rPr>
          </w:rPrChange>
        </w:rPr>
        <w:t xml:space="preserve"> NNN-Telecom and the Acoustic HUB de la Region Pays de La Loire, Alexa</w:t>
      </w:r>
      <w:r w:rsidR="005D1180" w:rsidRPr="000A6B6B">
        <w:rPr>
          <w:rPrChange w:id="46" w:author="Auteur">
            <w:rPr>
              <w:sz w:val="22"/>
              <w:szCs w:val="22"/>
            </w:rPr>
          </w:rPrChange>
        </w:rPr>
        <w:t xml:space="preserve">nder von Humboldt </w:t>
      </w:r>
      <w:proofErr w:type="spellStart"/>
      <w:r w:rsidR="005D1180" w:rsidRPr="000A6B6B">
        <w:rPr>
          <w:rPrChange w:id="47" w:author="Auteur">
            <w:rPr>
              <w:sz w:val="22"/>
              <w:szCs w:val="22"/>
            </w:rPr>
          </w:rPrChange>
        </w:rPr>
        <w:t>Stiftung</w:t>
      </w:r>
      <w:proofErr w:type="spellEnd"/>
      <w:r w:rsidR="005D1180" w:rsidRPr="000A6B6B">
        <w:rPr>
          <w:rPrChange w:id="48" w:author="Auteur">
            <w:rPr>
              <w:sz w:val="22"/>
              <w:szCs w:val="22"/>
            </w:rPr>
          </w:rPrChange>
        </w:rPr>
        <w:t xml:space="preserve">, ANR-DFG “PPMI-NANO”, </w:t>
      </w:r>
      <w:r w:rsidRPr="000A6B6B">
        <w:rPr>
          <w:rPrChange w:id="49" w:author="Auteur">
            <w:rPr>
              <w:sz w:val="22"/>
              <w:szCs w:val="22"/>
            </w:rPr>
          </w:rPrChange>
        </w:rPr>
        <w:t>PRC CNRS-RFBR ”</w:t>
      </w:r>
      <w:proofErr w:type="spellStart"/>
      <w:r w:rsidRPr="000A6B6B">
        <w:rPr>
          <w:rPrChange w:id="50" w:author="Auteur">
            <w:rPr>
              <w:sz w:val="22"/>
              <w:szCs w:val="22"/>
            </w:rPr>
          </w:rPrChange>
        </w:rPr>
        <w:t>Acousto</w:t>
      </w:r>
      <w:proofErr w:type="spellEnd"/>
      <w:r w:rsidRPr="000A6B6B">
        <w:rPr>
          <w:rPrChange w:id="51" w:author="Auteur">
            <w:rPr>
              <w:sz w:val="22"/>
              <w:szCs w:val="22"/>
            </w:rPr>
          </w:rPrChange>
        </w:rPr>
        <w:t>-magneto-</w:t>
      </w:r>
      <w:proofErr w:type="spellStart"/>
      <w:r w:rsidRPr="000A6B6B">
        <w:rPr>
          <w:rPrChange w:id="52" w:author="Auteur">
            <w:rPr>
              <w:sz w:val="22"/>
              <w:szCs w:val="22"/>
            </w:rPr>
          </w:rPrChange>
        </w:rPr>
        <w:t>plasmonics</w:t>
      </w:r>
      <w:proofErr w:type="spellEnd"/>
      <w:r w:rsidRPr="000A6B6B">
        <w:rPr>
          <w:rPrChange w:id="53" w:author="Auteur">
            <w:rPr>
              <w:sz w:val="22"/>
              <w:szCs w:val="22"/>
            </w:rPr>
          </w:rPrChange>
        </w:rPr>
        <w:t xml:space="preserve">” (grant </w:t>
      </w:r>
      <w:r w:rsidR="00146916" w:rsidRPr="000A6B6B">
        <w:rPr>
          <w:rPrChange w:id="54" w:author="Auteur">
            <w:rPr>
              <w:sz w:val="22"/>
              <w:szCs w:val="22"/>
            </w:rPr>
          </w:rPrChange>
        </w:rPr>
        <w:t># </w:t>
      </w:r>
      <w:r w:rsidRPr="000A6B6B">
        <w:rPr>
          <w:rPrChange w:id="55" w:author="Auteur">
            <w:rPr>
              <w:sz w:val="22"/>
              <w:szCs w:val="22"/>
            </w:rPr>
          </w:rPrChange>
        </w:rPr>
        <w:t xml:space="preserve">1757 150001) is </w:t>
      </w:r>
      <w:r w:rsidR="00146916" w:rsidRPr="000A6B6B">
        <w:rPr>
          <w:rPrChange w:id="56" w:author="Auteur">
            <w:rPr>
              <w:sz w:val="22"/>
              <w:szCs w:val="22"/>
            </w:rPr>
          </w:rPrChange>
        </w:rPr>
        <w:t>gratefully</w:t>
      </w:r>
      <w:r w:rsidRPr="000A6B6B">
        <w:rPr>
          <w:rPrChange w:id="57" w:author="Auteur">
            <w:rPr>
              <w:sz w:val="22"/>
              <w:szCs w:val="22"/>
            </w:rPr>
          </w:rPrChange>
        </w:rPr>
        <w:t xml:space="preserve"> acknowledged.</w:t>
      </w:r>
      <w:bookmarkStart w:id="58" w:name="_GoBack"/>
      <w:bookmarkEnd w:id="58"/>
    </w:p>
    <w:p w14:paraId="0407E9ED" w14:textId="0E3D1091" w:rsidR="00230F25" w:rsidRPr="00B6663E" w:rsidDel="00B6663E" w:rsidRDefault="00230F25" w:rsidP="00FC1A2C">
      <w:pPr>
        <w:spacing w:after="60"/>
        <w:ind w:firstLine="284"/>
        <w:jc w:val="both"/>
        <w:rPr>
          <w:del w:id="59" w:author="Auteur"/>
        </w:rPr>
      </w:pPr>
    </w:p>
    <w:p w14:paraId="739F412F" w14:textId="48E370EE" w:rsidR="00AF5536" w:rsidRDefault="00B41D36" w:rsidP="00A324AD">
      <w:pPr>
        <w:spacing w:after="60"/>
        <w:jc w:val="both"/>
        <w:rPr>
          <w:sz w:val="22"/>
          <w:szCs w:val="22"/>
        </w:rPr>
      </w:pPr>
      <w:r w:rsidRPr="00B41D36">
        <w:rPr>
          <w:sz w:val="22"/>
          <w:szCs w:val="22"/>
          <w:lang w:val="fr-FR"/>
        </w:rPr>
        <w:t xml:space="preserve">[1] </w:t>
      </w:r>
      <w:r w:rsidR="00AF5536" w:rsidRPr="00A324AD">
        <w:rPr>
          <w:sz w:val="22"/>
          <w:szCs w:val="22"/>
        </w:rPr>
        <w:t xml:space="preserve">O. </w:t>
      </w:r>
      <w:proofErr w:type="spellStart"/>
      <w:r w:rsidR="00AF5536" w:rsidRPr="00A324AD">
        <w:rPr>
          <w:sz w:val="22"/>
          <w:szCs w:val="22"/>
        </w:rPr>
        <w:t>Kovalenko</w:t>
      </w:r>
      <w:proofErr w:type="spellEnd"/>
      <w:r w:rsidR="00AF5536" w:rsidRPr="00A324AD">
        <w:rPr>
          <w:sz w:val="22"/>
          <w:szCs w:val="22"/>
        </w:rPr>
        <w:t xml:space="preserve">, T. </w:t>
      </w:r>
      <w:proofErr w:type="spellStart"/>
      <w:r w:rsidR="00AF5536" w:rsidRPr="00A324AD">
        <w:rPr>
          <w:sz w:val="22"/>
          <w:szCs w:val="22"/>
        </w:rPr>
        <w:t>Pezeril</w:t>
      </w:r>
      <w:proofErr w:type="spellEnd"/>
      <w:r w:rsidR="00AF5536" w:rsidRPr="00A324AD">
        <w:rPr>
          <w:sz w:val="22"/>
          <w:szCs w:val="22"/>
        </w:rPr>
        <w:t xml:space="preserve">, and V. V. </w:t>
      </w:r>
      <w:proofErr w:type="spellStart"/>
      <w:r w:rsidR="00AF5536" w:rsidRPr="00A324AD">
        <w:rPr>
          <w:sz w:val="22"/>
          <w:szCs w:val="22"/>
        </w:rPr>
        <w:t>Temnov</w:t>
      </w:r>
      <w:proofErr w:type="spellEnd"/>
      <w:r w:rsidR="00AF5536" w:rsidRPr="00A324AD">
        <w:rPr>
          <w:sz w:val="22"/>
          <w:szCs w:val="22"/>
        </w:rPr>
        <w:t>, Phys. Rev.</w:t>
      </w:r>
      <w:r w:rsidR="00AF5536">
        <w:rPr>
          <w:sz w:val="22"/>
          <w:szCs w:val="22"/>
        </w:rPr>
        <w:t xml:space="preserve"> </w:t>
      </w:r>
      <w:r w:rsidR="00AF5536" w:rsidRPr="00A324AD">
        <w:rPr>
          <w:sz w:val="22"/>
          <w:szCs w:val="22"/>
        </w:rPr>
        <w:t xml:space="preserve">Lett. </w:t>
      </w:r>
      <w:r w:rsidR="00AF5536" w:rsidRPr="00A324AD">
        <w:rPr>
          <w:b/>
          <w:sz w:val="22"/>
          <w:szCs w:val="22"/>
        </w:rPr>
        <w:t>110</w:t>
      </w:r>
      <w:r w:rsidR="00AF5536" w:rsidRPr="00A324AD">
        <w:rPr>
          <w:sz w:val="22"/>
          <w:szCs w:val="22"/>
        </w:rPr>
        <w:t>, 266602 (2013)</w:t>
      </w:r>
      <w:r w:rsidR="00AF5536">
        <w:rPr>
          <w:sz w:val="22"/>
          <w:szCs w:val="22"/>
        </w:rPr>
        <w:t>.</w:t>
      </w:r>
      <w:r w:rsidR="00A324AD" w:rsidRPr="00A324AD">
        <w:rPr>
          <w:sz w:val="22"/>
          <w:szCs w:val="22"/>
        </w:rPr>
        <w:t xml:space="preserve"> </w:t>
      </w:r>
    </w:p>
    <w:p w14:paraId="7D1FB8A8" w14:textId="587035CC" w:rsidR="00A324AD" w:rsidRPr="00CB5D32" w:rsidRDefault="00A324AD" w:rsidP="00A324AD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r w:rsidR="00AF5536" w:rsidRPr="00B41D36">
        <w:rPr>
          <w:sz w:val="22"/>
          <w:szCs w:val="22"/>
          <w:lang w:val="fr-FR"/>
        </w:rPr>
        <w:t xml:space="preserve">C.L. Chang et al., Phys. </w:t>
      </w:r>
      <w:r w:rsidR="00AF5536">
        <w:rPr>
          <w:sz w:val="22"/>
          <w:szCs w:val="22"/>
        </w:rPr>
        <w:t>Rev. B</w:t>
      </w:r>
      <w:r w:rsidR="00AF5536" w:rsidRPr="00A324AD">
        <w:rPr>
          <w:sz w:val="22"/>
          <w:szCs w:val="22"/>
        </w:rPr>
        <w:t xml:space="preserve"> </w:t>
      </w:r>
      <w:r w:rsidR="00AF5536" w:rsidRPr="00A324AD">
        <w:rPr>
          <w:b/>
          <w:sz w:val="22"/>
          <w:szCs w:val="22"/>
        </w:rPr>
        <w:t>95</w:t>
      </w:r>
      <w:r w:rsidR="00AF5536" w:rsidRPr="00A324AD">
        <w:rPr>
          <w:sz w:val="22"/>
          <w:szCs w:val="22"/>
        </w:rPr>
        <w:t>, 060409(R) (2017).</w:t>
      </w:r>
    </w:p>
    <w:sectPr w:rsidR="00A324AD" w:rsidRPr="00CB5D32" w:rsidSect="00302C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Auteur" w:initials="A">
    <w:p w14:paraId="2D204F83" w14:textId="77777777" w:rsidR="00B6663E" w:rsidRDefault="00B6663E" w:rsidP="00B6663E">
      <w:pPr>
        <w:pStyle w:val="Commentaire"/>
      </w:pPr>
      <w:r>
        <w:rPr>
          <w:rStyle w:val="Marquedecommentaire"/>
        </w:rPr>
        <w:annotationRef/>
      </w:r>
      <w:r>
        <w:t xml:space="preserve">I do not understand what do you mean here. </w:t>
      </w:r>
    </w:p>
    <w:p w14:paraId="4B9715A1" w14:textId="77777777" w:rsidR="00B6663E" w:rsidRDefault="00B6663E" w:rsidP="00B6663E">
      <w:pPr>
        <w:pStyle w:val="Commentaire"/>
      </w:pPr>
      <w:r>
        <w:t>You should use “In spite of” or “Despite” (without “of”). “Despite of” is not grammatically correct. You can also use “Despite that” which is equivalent as “Nevertheless”.</w:t>
      </w:r>
    </w:p>
    <w:p w14:paraId="4F5A01C1" w14:textId="7E258E70" w:rsidR="00B6663E" w:rsidRDefault="00B6663E" w:rsidP="00B6663E">
      <w:pPr>
        <w:pStyle w:val="Commentaire"/>
      </w:pPr>
      <w:r>
        <w:t xml:space="preserve">Also you said “of an order of magnitude smaller </w:t>
      </w:r>
      <w:proofErr w:type="spellStart"/>
      <w:r>
        <w:t>magnetostriction</w:t>
      </w:r>
      <w:proofErr w:type="spellEnd"/>
      <w:r>
        <w:t xml:space="preserve"> in Ni”, smaller compare to what? If it is compare to </w:t>
      </w:r>
      <w:proofErr w:type="spellStart"/>
      <w:r>
        <w:t>Terfenol</w:t>
      </w:r>
      <w:proofErr w:type="spellEnd"/>
      <w:r>
        <w:t xml:space="preserve">, it is not clear (or it is too far away in the sentence). You could say: “Despite that the </w:t>
      </w:r>
      <w:proofErr w:type="spellStart"/>
      <w:r>
        <w:t>magnetostriction</w:t>
      </w:r>
      <w:proofErr w:type="spellEnd"/>
      <w:r>
        <w:t xml:space="preserve"> coefficient in Ni is an order-of-magnitude smaller than the one in </w:t>
      </w:r>
      <w:proofErr w:type="spellStart"/>
      <w:r>
        <w:t>Terfenol</w:t>
      </w:r>
      <w:proofErr w:type="spellEnd"/>
      <w:r>
        <w:t>, the elastic switching strains …</w:t>
      </w:r>
      <w:proofErr w:type="gramStart"/>
      <w:r>
        <w:t>”.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5A01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EA20C" w14:textId="77777777" w:rsidR="00460D3E" w:rsidRDefault="00460D3E" w:rsidP="002628FC">
      <w:r>
        <w:separator/>
      </w:r>
    </w:p>
  </w:endnote>
  <w:endnote w:type="continuationSeparator" w:id="0">
    <w:p w14:paraId="746DC68C" w14:textId="77777777" w:rsidR="00460D3E" w:rsidRDefault="00460D3E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F2355" w14:textId="77777777" w:rsidR="002628FC" w:rsidRDefault="002628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52BBF" w14:textId="77777777" w:rsidR="002628FC" w:rsidRDefault="002628F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548A3" w14:textId="77777777" w:rsidR="002628FC" w:rsidRDefault="002628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F1890" w14:textId="77777777" w:rsidR="00460D3E" w:rsidRDefault="00460D3E" w:rsidP="002628FC">
      <w:r>
        <w:separator/>
      </w:r>
    </w:p>
  </w:footnote>
  <w:footnote w:type="continuationSeparator" w:id="0">
    <w:p w14:paraId="33B51545" w14:textId="77777777" w:rsidR="00460D3E" w:rsidRDefault="00460D3E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263EF" w14:textId="77777777" w:rsidR="002628FC" w:rsidRDefault="002628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6D716" w14:textId="77777777" w:rsidR="002628FC" w:rsidRDefault="002628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B09E3" w14:textId="77777777" w:rsidR="002628FC" w:rsidRDefault="002628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1922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710F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trackRevision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9C"/>
    <w:rsid w:val="00011767"/>
    <w:rsid w:val="00027BC2"/>
    <w:rsid w:val="000412B3"/>
    <w:rsid w:val="000465AC"/>
    <w:rsid w:val="000A6B6B"/>
    <w:rsid w:val="000D0D89"/>
    <w:rsid w:val="000E3C73"/>
    <w:rsid w:val="001100D3"/>
    <w:rsid w:val="001101BC"/>
    <w:rsid w:val="00146916"/>
    <w:rsid w:val="0016388A"/>
    <w:rsid w:val="0017731E"/>
    <w:rsid w:val="002132FD"/>
    <w:rsid w:val="0021344B"/>
    <w:rsid w:val="00230F25"/>
    <w:rsid w:val="002612F2"/>
    <w:rsid w:val="002628FC"/>
    <w:rsid w:val="00276172"/>
    <w:rsid w:val="00282704"/>
    <w:rsid w:val="002C7035"/>
    <w:rsid w:val="002D0E0C"/>
    <w:rsid w:val="002D43F1"/>
    <w:rsid w:val="00302C8F"/>
    <w:rsid w:val="0030376B"/>
    <w:rsid w:val="0033406B"/>
    <w:rsid w:val="00341E98"/>
    <w:rsid w:val="003448D6"/>
    <w:rsid w:val="00353FB5"/>
    <w:rsid w:val="00356703"/>
    <w:rsid w:val="00385F75"/>
    <w:rsid w:val="00386E11"/>
    <w:rsid w:val="003A0C20"/>
    <w:rsid w:val="003A1BAB"/>
    <w:rsid w:val="003A762E"/>
    <w:rsid w:val="003C5692"/>
    <w:rsid w:val="003D23AD"/>
    <w:rsid w:val="003D7824"/>
    <w:rsid w:val="00404740"/>
    <w:rsid w:val="00425685"/>
    <w:rsid w:val="004317A3"/>
    <w:rsid w:val="00434A71"/>
    <w:rsid w:val="00460D3E"/>
    <w:rsid w:val="00470525"/>
    <w:rsid w:val="00474478"/>
    <w:rsid w:val="00486CED"/>
    <w:rsid w:val="00490026"/>
    <w:rsid w:val="00522985"/>
    <w:rsid w:val="00552206"/>
    <w:rsid w:val="00553A62"/>
    <w:rsid w:val="0058440F"/>
    <w:rsid w:val="00594C12"/>
    <w:rsid w:val="00596431"/>
    <w:rsid w:val="005D1180"/>
    <w:rsid w:val="005E0C05"/>
    <w:rsid w:val="005F5C18"/>
    <w:rsid w:val="00614A9A"/>
    <w:rsid w:val="00631CA1"/>
    <w:rsid w:val="006437A3"/>
    <w:rsid w:val="00653B37"/>
    <w:rsid w:val="0069498B"/>
    <w:rsid w:val="006B5830"/>
    <w:rsid w:val="006D6703"/>
    <w:rsid w:val="006F5C11"/>
    <w:rsid w:val="006F7E82"/>
    <w:rsid w:val="00710292"/>
    <w:rsid w:val="00715944"/>
    <w:rsid w:val="00734ABA"/>
    <w:rsid w:val="007350A3"/>
    <w:rsid w:val="00743B45"/>
    <w:rsid w:val="00743C54"/>
    <w:rsid w:val="00744AA6"/>
    <w:rsid w:val="0076319D"/>
    <w:rsid w:val="0078339C"/>
    <w:rsid w:val="007927D8"/>
    <w:rsid w:val="00795F28"/>
    <w:rsid w:val="007A54F2"/>
    <w:rsid w:val="007E10C9"/>
    <w:rsid w:val="00803110"/>
    <w:rsid w:val="00804C68"/>
    <w:rsid w:val="008134C0"/>
    <w:rsid w:val="00826558"/>
    <w:rsid w:val="00833FBC"/>
    <w:rsid w:val="00861C27"/>
    <w:rsid w:val="008842C7"/>
    <w:rsid w:val="00885318"/>
    <w:rsid w:val="008B64D0"/>
    <w:rsid w:val="008E1B1D"/>
    <w:rsid w:val="00951B0F"/>
    <w:rsid w:val="00972DC4"/>
    <w:rsid w:val="00982467"/>
    <w:rsid w:val="009965C1"/>
    <w:rsid w:val="009B034D"/>
    <w:rsid w:val="009B1B2A"/>
    <w:rsid w:val="00A324AD"/>
    <w:rsid w:val="00A44450"/>
    <w:rsid w:val="00A77DCF"/>
    <w:rsid w:val="00AF5536"/>
    <w:rsid w:val="00B04472"/>
    <w:rsid w:val="00B16B78"/>
    <w:rsid w:val="00B22F42"/>
    <w:rsid w:val="00B36182"/>
    <w:rsid w:val="00B41D36"/>
    <w:rsid w:val="00B522AE"/>
    <w:rsid w:val="00B56DEB"/>
    <w:rsid w:val="00B6663E"/>
    <w:rsid w:val="00B72FC5"/>
    <w:rsid w:val="00BA40A0"/>
    <w:rsid w:val="00BB2667"/>
    <w:rsid w:val="00BE11BA"/>
    <w:rsid w:val="00BE63E5"/>
    <w:rsid w:val="00C476EF"/>
    <w:rsid w:val="00C478E3"/>
    <w:rsid w:val="00C758C9"/>
    <w:rsid w:val="00CB5D32"/>
    <w:rsid w:val="00CB653C"/>
    <w:rsid w:val="00CB7ACC"/>
    <w:rsid w:val="00D0118A"/>
    <w:rsid w:val="00D07D1B"/>
    <w:rsid w:val="00D761DC"/>
    <w:rsid w:val="00D77D8F"/>
    <w:rsid w:val="00DA5AC6"/>
    <w:rsid w:val="00DD39C1"/>
    <w:rsid w:val="00DF6B0A"/>
    <w:rsid w:val="00E20657"/>
    <w:rsid w:val="00E5019D"/>
    <w:rsid w:val="00E56B08"/>
    <w:rsid w:val="00E91CF9"/>
    <w:rsid w:val="00EB0FCF"/>
    <w:rsid w:val="00ED26AE"/>
    <w:rsid w:val="00ED452E"/>
    <w:rsid w:val="00EE7FED"/>
    <w:rsid w:val="00F01639"/>
    <w:rsid w:val="00F259B6"/>
    <w:rsid w:val="00F31D62"/>
    <w:rsid w:val="00F62D81"/>
    <w:rsid w:val="00F6736A"/>
    <w:rsid w:val="00FB385D"/>
    <w:rsid w:val="00FB3C26"/>
    <w:rsid w:val="00FB4CB5"/>
    <w:rsid w:val="00FC1A2C"/>
    <w:rsid w:val="00FF0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CEA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D36"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rsid w:val="00B41D36"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41D36"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rsid w:val="00B41D36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rsid w:val="00B41D36"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A77D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77DCF"/>
    <w:rPr>
      <w:rFonts w:ascii="Tahoma" w:hAnsi="Tahoma" w:cs="Tahoma"/>
      <w:sz w:val="16"/>
      <w:szCs w:val="16"/>
      <w:lang w:val="en-GB" w:eastAsia="en-US"/>
    </w:rPr>
  </w:style>
  <w:style w:type="character" w:styleId="Marquedecommentaire">
    <w:name w:val="annotation reference"/>
    <w:basedOn w:val="Policepardfaut"/>
    <w:semiHidden/>
    <w:unhideWhenUsed/>
    <w:rsid w:val="00553A62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53A6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553A62"/>
    <w:rPr>
      <w:lang w:val="en-GB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53A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53A62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D21DD-EB07-4725-8950-7DE11C37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3333</Characters>
  <Application>Microsoft Office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2018-02-27T10:19:00Z</dcterms:created>
  <dcterms:modified xsi:type="dcterms:W3CDTF">2018-02-27T10:19:00Z</dcterms:modified>
</cp:coreProperties>
</file>
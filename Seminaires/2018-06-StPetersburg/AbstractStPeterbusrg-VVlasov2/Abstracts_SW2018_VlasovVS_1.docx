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B3346" w14:textId="7DE33342" w:rsidR="007927D8" w:rsidRDefault="00A36564" w:rsidP="002D43F1">
      <w:pPr>
        <w:pStyle w:val="Titre"/>
        <w:spacing w:before="120" w:after="120"/>
      </w:pPr>
      <w:r>
        <w:t xml:space="preserve">Modelling of </w:t>
      </w:r>
      <w:del w:id="0" w:author="Auteur">
        <w:r w:rsidDel="00AD59E2">
          <w:delText xml:space="preserve">the excitation of </w:delText>
        </w:r>
      </w:del>
      <w:r>
        <w:t>magnetization oscillations</w:t>
      </w:r>
      <w:ins w:id="1" w:author="Auteur">
        <w:r w:rsidR="00AD59E2">
          <w:t>’ excitation</w:t>
        </w:r>
      </w:ins>
      <w:r>
        <w:t xml:space="preserve"> by </w:t>
      </w:r>
      <w:r w:rsidR="006D6703">
        <w:t>surface acoustic waves</w:t>
      </w:r>
      <w:r w:rsidR="00A77DCF" w:rsidRPr="00A77DCF">
        <w:t xml:space="preserve"> </w:t>
      </w:r>
      <w:r>
        <w:t>in metal films</w:t>
      </w:r>
    </w:p>
    <w:p w14:paraId="2FEADDAC" w14:textId="7F8A8A36" w:rsidR="00CB5D32" w:rsidRPr="003D23AD" w:rsidRDefault="00D0118A" w:rsidP="00CB5D32">
      <w:pPr>
        <w:spacing w:before="60"/>
        <w:jc w:val="center"/>
      </w:pPr>
      <w:r w:rsidRPr="00D0118A">
        <w:rPr>
          <w:u w:val="single"/>
        </w:rPr>
        <w:t>V.S. Vlasov</w:t>
      </w:r>
      <w:proofErr w:type="gramStart"/>
      <w:r>
        <w:t>,</w:t>
      </w:r>
      <w:r w:rsidRPr="00CB5D32">
        <w:rPr>
          <w:vertAlign w:val="superscript"/>
        </w:rPr>
        <w:t>1</w:t>
      </w:r>
      <w:proofErr w:type="gramEnd"/>
      <w:r>
        <w:rPr>
          <w:vertAlign w:val="superscript"/>
        </w:rPr>
        <w:t>*</w:t>
      </w:r>
      <w:r w:rsidR="007927D8">
        <w:t xml:space="preserve"> </w:t>
      </w:r>
      <w:r w:rsidRPr="00D0118A">
        <w:t>A.M. Lomonosov</w:t>
      </w:r>
      <w:r w:rsidR="000A2570">
        <w:t>,</w:t>
      </w:r>
      <w:r w:rsidRPr="00D0118A">
        <w:rPr>
          <w:vertAlign w:val="superscript"/>
        </w:rPr>
        <w:t>2</w:t>
      </w:r>
      <w:r w:rsidRPr="00D0118A">
        <w:t xml:space="preserve"> </w:t>
      </w:r>
      <w:r w:rsidR="00186E59">
        <w:rPr>
          <w:lang w:val="en-US"/>
        </w:rPr>
        <w:t>P.A. Makarov,</w:t>
      </w:r>
      <w:r w:rsidR="00186E59" w:rsidRPr="00186E59">
        <w:rPr>
          <w:vertAlign w:val="superscript"/>
          <w:lang w:val="en-US"/>
        </w:rPr>
        <w:t>1</w:t>
      </w:r>
      <w:r w:rsidR="00186E59">
        <w:rPr>
          <w:lang w:val="en-US"/>
        </w:rPr>
        <w:t xml:space="preserve"> </w:t>
      </w:r>
      <w:r w:rsidR="009B1B2A" w:rsidRPr="009B1B2A">
        <w:t>A.V. Golov</w:t>
      </w:r>
      <w:r w:rsidR="00276172" w:rsidRPr="009B1B2A">
        <w:t>,</w:t>
      </w:r>
      <w:r>
        <w:rPr>
          <w:vertAlign w:val="superscript"/>
        </w:rPr>
        <w:t>1</w:t>
      </w:r>
      <w:r w:rsidR="009B1B2A">
        <w:t xml:space="preserve"> </w:t>
      </w:r>
      <w:r w:rsidRPr="00D0118A">
        <w:t>V. Besse,</w:t>
      </w:r>
      <w:r w:rsidRPr="00D0118A">
        <w:rPr>
          <w:vertAlign w:val="superscript"/>
        </w:rPr>
        <w:t>2</w:t>
      </w:r>
      <w:r>
        <w:t xml:space="preserve"> </w:t>
      </w:r>
      <w:r w:rsidR="00CE56DC">
        <w:t>V.I. Shcheglov,</w:t>
      </w:r>
      <w:r w:rsidR="00CE56DC">
        <w:rPr>
          <w:vertAlign w:val="superscript"/>
        </w:rPr>
        <w:t>3</w:t>
      </w:r>
      <w:r w:rsidR="00CE56DC" w:rsidRPr="00270671">
        <w:t xml:space="preserve"> </w:t>
      </w:r>
      <w:r w:rsidR="00186E59">
        <w:t>L.N. Kotov</w:t>
      </w:r>
      <w:r w:rsidRPr="00D0118A">
        <w:rPr>
          <w:vertAlign w:val="superscript"/>
        </w:rPr>
        <w:t>1</w:t>
      </w:r>
      <w:r>
        <w:t xml:space="preserve"> </w:t>
      </w:r>
      <w:r w:rsidR="00CB5D32" w:rsidRPr="00CB5D32">
        <w:t xml:space="preserve">and </w:t>
      </w:r>
      <w:r w:rsidR="009B1B2A">
        <w:t>V.V</w:t>
      </w:r>
      <w:r w:rsidR="00CB5D32">
        <w:t xml:space="preserve">. </w:t>
      </w:r>
      <w:r w:rsidR="009B1B2A">
        <w:t>Temnov</w:t>
      </w:r>
      <w:r>
        <w:rPr>
          <w:vertAlign w:val="superscript"/>
        </w:rPr>
        <w:t>2</w:t>
      </w:r>
    </w:p>
    <w:p w14:paraId="6046CFC5" w14:textId="304475AC" w:rsidR="009B1B2A" w:rsidRDefault="00CB5D32" w:rsidP="008842C7">
      <w:pPr>
        <w:jc w:val="center"/>
        <w:rPr>
          <w:i/>
          <w:sz w:val="22"/>
          <w:szCs w:val="22"/>
        </w:rPr>
      </w:pPr>
      <w:r w:rsidRPr="008842C7">
        <w:rPr>
          <w:vertAlign w:val="superscript"/>
        </w:rPr>
        <w:t>1</w:t>
      </w:r>
      <w:r w:rsidR="00D0118A" w:rsidRPr="00D0118A">
        <w:rPr>
          <w:i/>
          <w:sz w:val="22"/>
          <w:szCs w:val="22"/>
        </w:rPr>
        <w:t xml:space="preserve"> </w:t>
      </w:r>
      <w:r w:rsidR="00D0118A">
        <w:rPr>
          <w:i/>
          <w:sz w:val="22"/>
          <w:szCs w:val="22"/>
        </w:rPr>
        <w:t xml:space="preserve">Syktyvkar State University named after </w:t>
      </w:r>
      <w:proofErr w:type="spellStart"/>
      <w:r w:rsidR="00D0118A">
        <w:rPr>
          <w:i/>
          <w:sz w:val="22"/>
          <w:szCs w:val="22"/>
        </w:rPr>
        <w:t>Pitirim</w:t>
      </w:r>
      <w:proofErr w:type="spellEnd"/>
      <w:r w:rsidR="00D0118A">
        <w:rPr>
          <w:i/>
          <w:sz w:val="22"/>
          <w:szCs w:val="22"/>
        </w:rPr>
        <w:t xml:space="preserve"> Soro</w:t>
      </w:r>
      <w:r w:rsidR="000A2570">
        <w:rPr>
          <w:i/>
          <w:sz w:val="22"/>
          <w:szCs w:val="22"/>
        </w:rPr>
        <w:t>kin, 167001, Syktyvkar, Russia</w:t>
      </w:r>
      <w:r w:rsidR="00D0118A" w:rsidRPr="008842C7">
        <w:rPr>
          <w:i/>
          <w:sz w:val="22"/>
          <w:szCs w:val="22"/>
        </w:rPr>
        <w:t xml:space="preserve"> </w:t>
      </w:r>
    </w:p>
    <w:p w14:paraId="09BA4FA3" w14:textId="17819FE2" w:rsidR="00D0118A" w:rsidRDefault="00B41D36" w:rsidP="00186E59">
      <w:pPr>
        <w:jc w:val="center"/>
        <w:rPr>
          <w:i/>
          <w:sz w:val="22"/>
          <w:szCs w:val="22"/>
          <w:lang w:val="fr-FR"/>
        </w:rPr>
      </w:pPr>
      <w:r w:rsidRPr="00B41D36">
        <w:rPr>
          <w:vertAlign w:val="superscript"/>
          <w:lang w:val="fr-FR"/>
        </w:rPr>
        <w:t>2</w:t>
      </w:r>
      <w:r w:rsidRPr="00B41D36">
        <w:rPr>
          <w:i/>
          <w:sz w:val="22"/>
          <w:szCs w:val="22"/>
          <w:lang w:val="fr-FR"/>
        </w:rPr>
        <w:t xml:space="preserve"> IMMM UMR CNRS 6283, Le Mans Université, 72085 Le Mans Cedex, France</w:t>
      </w:r>
    </w:p>
    <w:p w14:paraId="593F3154" w14:textId="026981BE" w:rsidR="00CE56DC" w:rsidRDefault="00CE56DC" w:rsidP="00CE56DC">
      <w:pPr>
        <w:jc w:val="center"/>
        <w:rPr>
          <w:i/>
          <w:sz w:val="22"/>
          <w:szCs w:val="22"/>
        </w:rPr>
      </w:pPr>
      <w:r>
        <w:rPr>
          <w:vertAlign w:val="superscript"/>
        </w:rPr>
        <w:t>3</w:t>
      </w:r>
      <w:r>
        <w:rPr>
          <w:i/>
          <w:sz w:val="22"/>
          <w:szCs w:val="22"/>
        </w:rPr>
        <w:t>Institute of Radio Engineering and Electronics, 125009, Moscow, Russia</w:t>
      </w:r>
    </w:p>
    <w:p w14:paraId="19D40C6D" w14:textId="6DA5D637" w:rsidR="0058440F" w:rsidRPr="00860B7D" w:rsidRDefault="00710292" w:rsidP="00860B7D">
      <w:pPr>
        <w:jc w:val="center"/>
        <w:rPr>
          <w:i/>
          <w:sz w:val="22"/>
          <w:szCs w:val="22"/>
        </w:rPr>
      </w:pPr>
      <w:r w:rsidRPr="006B5830">
        <w:rPr>
          <w:sz w:val="22"/>
          <w:szCs w:val="22"/>
          <w:vertAlign w:val="superscript"/>
        </w:rPr>
        <w:t>*</w:t>
      </w:r>
      <w:r w:rsidR="00D0118A">
        <w:rPr>
          <w:i/>
          <w:sz w:val="22"/>
          <w:szCs w:val="22"/>
        </w:rPr>
        <w:t>vlasovv78@mail.ru</w:t>
      </w:r>
    </w:p>
    <w:p w14:paraId="773176B6" w14:textId="77777777" w:rsidR="008B64D4" w:rsidRPr="00186E59" w:rsidRDefault="008B64D4" w:rsidP="008B64D4">
      <w:pPr>
        <w:spacing w:after="60"/>
        <w:ind w:firstLine="284"/>
        <w:jc w:val="both"/>
        <w:rPr>
          <w:lang w:val="en-US"/>
        </w:rPr>
      </w:pPr>
    </w:p>
    <w:p w14:paraId="2A63F8E7" w14:textId="61945C1E" w:rsidR="003D5989" w:rsidRDefault="003D5989" w:rsidP="003D5989">
      <w:pPr>
        <w:spacing w:after="60"/>
        <w:ind w:firstLine="284"/>
        <w:jc w:val="both"/>
      </w:pPr>
      <w:r>
        <w:t xml:space="preserve">The work </w:t>
      </w:r>
      <w:r w:rsidR="00ED6B15">
        <w:t xml:space="preserve">is devoted to modelling of </w:t>
      </w:r>
      <w:r>
        <w:t xml:space="preserve">nonlinear </w:t>
      </w:r>
      <w:r w:rsidR="00ED6B15">
        <w:t>and parametric</w:t>
      </w:r>
      <w:r>
        <w:t xml:space="preserve"> interactions between surface acoustic waves and magnetic oscillations in thin metal films. </w:t>
      </w:r>
      <w:r w:rsidR="00ED6B15">
        <w:t xml:space="preserve">We consider </w:t>
      </w:r>
      <w:r w:rsidR="00ED6B15" w:rsidRPr="00ED6B15">
        <w:t>the</w:t>
      </w:r>
      <w:r w:rsidR="002339D9">
        <w:t xml:space="preserve"> geometry of elastic strains</w:t>
      </w:r>
      <w:r w:rsidR="00ED6B15" w:rsidRPr="00ED6B15">
        <w:t xml:space="preserve"> exc</w:t>
      </w:r>
      <w:r w:rsidR="00ED6B15">
        <w:t>itation on the surface of metal</w:t>
      </w:r>
      <w:r w:rsidR="00ED6B15" w:rsidRPr="00ED6B15">
        <w:t xml:space="preserve"> film by femtosecond laser light influence. </w:t>
      </w:r>
      <w:r w:rsidR="00FB202E">
        <w:t xml:space="preserve">The case of elastically driven magnetization precession excitation including the </w:t>
      </w:r>
      <w:proofErr w:type="spellStart"/>
      <w:r w:rsidR="00FB202E">
        <w:t>magnetostatic</w:t>
      </w:r>
      <w:proofErr w:type="spellEnd"/>
      <w:r w:rsidR="00FB202E">
        <w:t xml:space="preserve"> surface spin waves</w:t>
      </w:r>
      <w:r w:rsidR="008238C2">
        <w:t xml:space="preserve"> is</w:t>
      </w:r>
      <w:r w:rsidR="00FB202E">
        <w:t xml:space="preserve"> observed</w:t>
      </w:r>
      <w:r>
        <w:t xml:space="preserve">. </w:t>
      </w:r>
    </w:p>
    <w:p w14:paraId="58508EA2" w14:textId="18B05B43" w:rsidR="003D5989" w:rsidRDefault="00ED6B15" w:rsidP="001B739E">
      <w:pPr>
        <w:spacing w:after="60"/>
        <w:ind w:firstLine="284"/>
        <w:jc w:val="both"/>
      </w:pPr>
      <w:r>
        <w:t>T</w:t>
      </w:r>
      <w:r w:rsidRPr="00ED6B15">
        <w:t xml:space="preserve">he scheme of </w:t>
      </w:r>
      <w:r w:rsidR="00514393">
        <w:t>excitation has</w:t>
      </w:r>
      <w:r>
        <w:t xml:space="preserve"> </w:t>
      </w:r>
      <w:r w:rsidR="00DE496B">
        <w:t>periodic grating forming that</w:t>
      </w:r>
      <w:r w:rsidRPr="00ED6B15">
        <w:t xml:space="preserve"> is created by interference of two </w:t>
      </w:r>
      <w:r w:rsidR="000318BD" w:rsidRPr="000318BD">
        <w:t xml:space="preserve">femtosecond laser </w:t>
      </w:r>
      <w:r w:rsidRPr="00ED6B15">
        <w:t>light rays</w:t>
      </w:r>
      <w:r>
        <w:t xml:space="preserve"> </w:t>
      </w:r>
      <w:r w:rsidR="000318BD">
        <w:t xml:space="preserve">on the film surface </w:t>
      </w:r>
      <w:r>
        <w:t>and</w:t>
      </w:r>
      <w:r w:rsidRPr="00ED6B15">
        <w:t xml:space="preserve"> the elastic strains are formed in this grating by the thermal influence of light</w:t>
      </w:r>
      <w:r>
        <w:t xml:space="preserve"> [1]</w:t>
      </w:r>
      <w:r w:rsidRPr="00ED6B15">
        <w:t>.</w:t>
      </w:r>
      <w:r>
        <w:t xml:space="preserve"> </w:t>
      </w:r>
      <w:r w:rsidR="003D5989">
        <w:t xml:space="preserve">DC magnetic field </w:t>
      </w:r>
      <w:r w:rsidR="000318BD">
        <w:t xml:space="preserve">was </w:t>
      </w:r>
      <w:r w:rsidR="003D5989">
        <w:t>applied in the plane</w:t>
      </w:r>
      <w:r w:rsidR="000318BD" w:rsidRPr="000318BD">
        <w:t xml:space="preserve"> </w:t>
      </w:r>
      <w:r w:rsidR="000318BD">
        <w:t>of the film deposited on a nonmagnetic dielectric substrate</w:t>
      </w:r>
      <w:r w:rsidR="003D5989">
        <w:t xml:space="preserve">. </w:t>
      </w:r>
      <w:r w:rsidR="000318BD" w:rsidRPr="0026015B">
        <w:t>In this geometry the expression for the density of magnetoelastic interaction energy</w:t>
      </w:r>
      <w:r w:rsidR="000318BD">
        <w:t xml:space="preserve"> and </w:t>
      </w:r>
      <w:r w:rsidR="000318BD" w:rsidRPr="0026015B">
        <w:t>the components</w:t>
      </w:r>
      <w:r w:rsidR="000318BD">
        <w:t xml:space="preserve"> of deformation tensor which are</w:t>
      </w:r>
      <w:r w:rsidR="000318BD" w:rsidRPr="0026015B">
        <w:t xml:space="preserve"> responsible</w:t>
      </w:r>
      <w:r w:rsidR="000318BD">
        <w:t xml:space="preserve"> for magnetoelastic interaction were found</w:t>
      </w:r>
      <w:r w:rsidR="000318BD" w:rsidRPr="0026015B">
        <w:t xml:space="preserve">. </w:t>
      </w:r>
      <w:r w:rsidR="003D5989">
        <w:t xml:space="preserve">The magnetization dynamics are forced (via inverse </w:t>
      </w:r>
      <w:proofErr w:type="spellStart"/>
      <w:r w:rsidR="003D5989">
        <w:t>magnetostriction</w:t>
      </w:r>
      <w:proofErr w:type="spellEnd"/>
      <w:r w:rsidR="003D5989">
        <w:t>) by two surface-confined elastic waves: Rayleigh Surface Acoustic Wave (SAW) and Surface Skimming Longitudinal Wave (SSLW)</w:t>
      </w:r>
      <w:r w:rsidR="000318BD">
        <w:t xml:space="preserve"> </w:t>
      </w:r>
      <w:bookmarkStart w:id="2" w:name="_GoBack"/>
      <w:bookmarkEnd w:id="2"/>
      <w:r w:rsidR="000318BD">
        <w:t>[1]</w:t>
      </w:r>
      <w:r w:rsidR="003D5989">
        <w:t xml:space="preserve">. </w:t>
      </w:r>
      <w:r w:rsidR="00DE496B">
        <w:t>The e</w:t>
      </w:r>
      <w:r w:rsidR="003D5989">
        <w:t>xcitation of FMR harmonics and frequency-mixing by elastic waves were calculated within the framework of a theoreti</w:t>
      </w:r>
      <w:r w:rsidR="00DE496B">
        <w:t>cal model taking into account the</w:t>
      </w:r>
      <w:r w:rsidR="003D5989">
        <w:t xml:space="preserve"> Landau-</w:t>
      </w:r>
      <w:proofErr w:type="spellStart"/>
      <w:r w:rsidR="003D5989">
        <w:t>Lifshits</w:t>
      </w:r>
      <w:proofErr w:type="spellEnd"/>
      <w:r w:rsidR="003D5989">
        <w:t>-Gilbe</w:t>
      </w:r>
      <w:r w:rsidR="000318BD">
        <w:t>rt (LLG) equation</w:t>
      </w:r>
      <w:r w:rsidR="003D5989">
        <w:t xml:space="preserve">, boundary conditions for the magneto-elastic stresses and the equations for the elastic displacements. The alternating magnetoelastic field is determined by SAW and SSLW strain components. The equations for the magnetic oscillations were derived by first and second order perturbation theory. The parametric interaction of the elastic waves with a magnetic oscillator leads to frequency-mixing SAW+SAW, SAW+SSLW and SSLW+SSLW. </w:t>
      </w:r>
      <w:r w:rsidR="00DE496B">
        <w:t>T</w:t>
      </w:r>
      <w:r w:rsidR="00592D2B" w:rsidRPr="0026015B">
        <w:t xml:space="preserve">he connection between the amplitude </w:t>
      </w:r>
      <w:r w:rsidR="00592D2B">
        <w:t xml:space="preserve">of the magnetic oscillations </w:t>
      </w:r>
      <w:r w:rsidR="00592D2B" w:rsidRPr="0026015B">
        <w:t>and internal magnetic field orientation in film plane</w:t>
      </w:r>
      <w:r w:rsidR="00DE496B" w:rsidRPr="00DE496B">
        <w:t xml:space="preserve"> </w:t>
      </w:r>
      <w:r w:rsidR="00DE496B">
        <w:t>was found. T</w:t>
      </w:r>
      <w:r w:rsidR="00592D2B" w:rsidRPr="0026015B">
        <w:t>he interval of field orientation from the direction parallel to interference stripes to the direction for these stripes perpendicular</w:t>
      </w:r>
      <w:r w:rsidR="00DE496B" w:rsidRPr="00DE496B">
        <w:t xml:space="preserve"> </w:t>
      </w:r>
      <w:r w:rsidR="00DE496B">
        <w:t>was</w:t>
      </w:r>
      <w:r w:rsidR="00DE496B" w:rsidRPr="0026015B">
        <w:t xml:space="preserve"> investigated</w:t>
      </w:r>
      <w:r w:rsidR="00592D2B" w:rsidRPr="0026015B">
        <w:t xml:space="preserve">. </w:t>
      </w:r>
      <w:r w:rsidR="001B739E">
        <w:t xml:space="preserve">We </w:t>
      </w:r>
      <w:r w:rsidR="00DE496B">
        <w:t xml:space="preserve">also </w:t>
      </w:r>
      <w:r w:rsidR="001B739E">
        <w:t>consider the numeric</w:t>
      </w:r>
      <w:r w:rsidR="00DE496B">
        <w:t>al solutions of LLG equation to</w:t>
      </w:r>
      <w:r w:rsidR="001B739E">
        <w:t xml:space="preserve"> obtain the dispersion curves for </w:t>
      </w:r>
      <w:proofErr w:type="spellStart"/>
      <w:r w:rsidR="001B739E" w:rsidRPr="001B739E">
        <w:t>magnetostatic</w:t>
      </w:r>
      <w:proofErr w:type="spellEnd"/>
      <w:r w:rsidR="001B739E" w:rsidRPr="001B739E">
        <w:t xml:space="preserve"> surface spin waves</w:t>
      </w:r>
      <w:r w:rsidR="00DE496B">
        <w:t>.</w:t>
      </w:r>
      <w:r w:rsidR="002339D9">
        <w:t xml:space="preserve"> </w:t>
      </w:r>
      <w:r w:rsidR="00DE496B">
        <w:t xml:space="preserve">The </w:t>
      </w:r>
      <w:r w:rsidR="002339D9">
        <w:t xml:space="preserve">possibility of the </w:t>
      </w:r>
      <w:proofErr w:type="gramStart"/>
      <w:r w:rsidR="002339D9">
        <w:t>waves</w:t>
      </w:r>
      <w:proofErr w:type="gramEnd"/>
      <w:r w:rsidR="002339D9">
        <w:t xml:space="preserve"> excitation by SAW and SSLW</w:t>
      </w:r>
      <w:r w:rsidR="00DE496B" w:rsidRPr="00DE496B">
        <w:t xml:space="preserve"> </w:t>
      </w:r>
      <w:r w:rsidR="00DE496B">
        <w:t>was shown</w:t>
      </w:r>
      <w:r w:rsidR="001B739E">
        <w:t>.</w:t>
      </w:r>
      <w:r w:rsidR="001B739E" w:rsidRPr="001B739E">
        <w:t xml:space="preserve"> </w:t>
      </w:r>
      <w:r w:rsidR="00665957">
        <w:t>C</w:t>
      </w:r>
      <w:r w:rsidR="00DE496B">
        <w:t xml:space="preserve">onnected with the heat flow in the </w:t>
      </w:r>
      <w:r w:rsidR="00DE496B" w:rsidRPr="001B739E">
        <w:t xml:space="preserve">grating </w:t>
      </w:r>
      <w:r w:rsidR="00DE496B">
        <w:t xml:space="preserve">magnetoelastic </w:t>
      </w:r>
      <w:r w:rsidR="001B739E">
        <w:t>dynamics also was considered.</w:t>
      </w:r>
      <w:r w:rsidR="00592D2B" w:rsidRPr="00592D2B">
        <w:t xml:space="preserve"> </w:t>
      </w:r>
      <w:r w:rsidR="00592D2B">
        <w:t xml:space="preserve">We compare our theoretical results with the </w:t>
      </w:r>
      <w:r w:rsidR="00B12474">
        <w:t xml:space="preserve">obtained in the work [1] </w:t>
      </w:r>
      <w:r w:rsidR="00592D2B">
        <w:t>experimental dependencies of the Faraday ro</w:t>
      </w:r>
      <w:r w:rsidR="00B12474">
        <w:t>tation on the DC magnetic field</w:t>
      </w:r>
      <w:r w:rsidR="00592D2B">
        <w:t>.</w:t>
      </w:r>
    </w:p>
    <w:p w14:paraId="2B4B88F6" w14:textId="77777777" w:rsidR="008B64D4" w:rsidRPr="00186E59" w:rsidRDefault="008B64D4" w:rsidP="008B64D4">
      <w:pPr>
        <w:spacing w:after="60"/>
        <w:ind w:firstLine="284"/>
        <w:jc w:val="both"/>
        <w:rPr>
          <w:lang w:val="en-US"/>
        </w:rPr>
      </w:pPr>
    </w:p>
    <w:p w14:paraId="4F337477" w14:textId="07EC228C" w:rsidR="00FC1A2C" w:rsidRPr="000A2570" w:rsidRDefault="006F7E82" w:rsidP="008B64D4">
      <w:pPr>
        <w:spacing w:after="60"/>
        <w:ind w:firstLine="284"/>
        <w:jc w:val="both"/>
        <w:rPr>
          <w:lang w:val="en-US"/>
        </w:rPr>
      </w:pPr>
      <w:r>
        <w:t xml:space="preserve">Funding through Nouvelle </w:t>
      </w:r>
      <w:proofErr w:type="spellStart"/>
      <w:r w:rsidR="00452007">
        <w:t>é</w:t>
      </w:r>
      <w:r>
        <w:t>quipe</w:t>
      </w:r>
      <w:proofErr w:type="spellEnd"/>
      <w:r>
        <w:t xml:space="preserve">, nouvelle </w:t>
      </w:r>
      <w:proofErr w:type="spellStart"/>
      <w:r>
        <w:t>th</w:t>
      </w:r>
      <w:r w:rsidR="00452007">
        <w:t>é</w:t>
      </w:r>
      <w:r>
        <w:t>matique</w:t>
      </w:r>
      <w:proofErr w:type="spellEnd"/>
      <w:r>
        <w:t xml:space="preserve"> ”Ultrafast acoustics in hybrid magnetic nanostructures”, </w:t>
      </w:r>
      <w:proofErr w:type="spellStart"/>
      <w:r>
        <w:t>Strategie</w:t>
      </w:r>
      <w:proofErr w:type="spellEnd"/>
      <w:r>
        <w:t xml:space="preserve"> </w:t>
      </w:r>
      <w:proofErr w:type="spellStart"/>
      <w:r>
        <w:t>internationale</w:t>
      </w:r>
      <w:proofErr w:type="spellEnd"/>
      <w:r>
        <w:t xml:space="preserve"> NNN-Telecom and the Acoustic HUB de la Region Pays de La Loire, Alexa</w:t>
      </w:r>
      <w:r w:rsidR="005D1180">
        <w:t xml:space="preserve">nder von Humboldt </w:t>
      </w:r>
      <w:proofErr w:type="spellStart"/>
      <w:r w:rsidR="005D1180">
        <w:t>Stiftung</w:t>
      </w:r>
      <w:proofErr w:type="spellEnd"/>
      <w:r w:rsidR="005D1180">
        <w:t xml:space="preserve">, ANR-DFG “PPMI-NANO”, </w:t>
      </w:r>
      <w:r>
        <w:t>PRC CNRS-RFBR ”</w:t>
      </w:r>
      <w:proofErr w:type="spellStart"/>
      <w:r>
        <w:t>Acousto</w:t>
      </w:r>
      <w:proofErr w:type="spellEnd"/>
      <w:r>
        <w:t>-magneto-</w:t>
      </w:r>
      <w:proofErr w:type="spellStart"/>
      <w:r>
        <w:t>plasmonics</w:t>
      </w:r>
      <w:proofErr w:type="spellEnd"/>
      <w:r>
        <w:t>” (grant</w:t>
      </w:r>
      <w:r w:rsidR="000B013E">
        <w:t>s</w:t>
      </w:r>
      <w:r>
        <w:t xml:space="preserve"> number</w:t>
      </w:r>
      <w:r w:rsidR="000B013E">
        <w:t>s</w:t>
      </w:r>
      <w:r>
        <w:t xml:space="preserve"> </w:t>
      </w:r>
      <w:r w:rsidR="000B013E">
        <w:t xml:space="preserve">17-02-01138, </w:t>
      </w:r>
      <w:r w:rsidR="000B013E" w:rsidRPr="00270671">
        <w:t>17</w:t>
      </w:r>
      <w:r w:rsidR="000B013E">
        <w:t>-57-</w:t>
      </w:r>
      <w:r w:rsidR="000B013E" w:rsidRPr="00270671">
        <w:t>150001</w:t>
      </w:r>
      <w:r>
        <w:t xml:space="preserve">) is </w:t>
      </w:r>
      <w:proofErr w:type="spellStart"/>
      <w:r>
        <w:t>greatfully</w:t>
      </w:r>
      <w:proofErr w:type="spellEnd"/>
      <w:r>
        <w:t xml:space="preserve"> acknowledged.</w:t>
      </w:r>
    </w:p>
    <w:p w14:paraId="188DABB0" w14:textId="77777777" w:rsidR="000A2570" w:rsidRPr="000A2570" w:rsidRDefault="000A2570" w:rsidP="000A2570">
      <w:pPr>
        <w:ind w:firstLine="284"/>
        <w:jc w:val="both"/>
        <w:rPr>
          <w:sz w:val="22"/>
          <w:szCs w:val="22"/>
          <w:lang w:val="en-US"/>
        </w:rPr>
      </w:pPr>
    </w:p>
    <w:p w14:paraId="7D1FB8A8" w14:textId="7D016676" w:rsidR="00A324AD" w:rsidRPr="00CB5D32" w:rsidRDefault="003D5989" w:rsidP="00A324AD">
      <w:pPr>
        <w:spacing w:after="60"/>
        <w:jc w:val="both"/>
        <w:rPr>
          <w:sz w:val="22"/>
          <w:szCs w:val="22"/>
        </w:rPr>
      </w:pPr>
      <w:r>
        <w:rPr>
          <w:sz w:val="22"/>
          <w:szCs w:val="22"/>
        </w:rPr>
        <w:t>[1</w:t>
      </w:r>
      <w:r w:rsidR="00A324AD">
        <w:rPr>
          <w:sz w:val="22"/>
          <w:szCs w:val="22"/>
        </w:rPr>
        <w:t xml:space="preserve">] </w:t>
      </w:r>
      <w:r w:rsidR="008B64D4" w:rsidRPr="00B41D36">
        <w:rPr>
          <w:sz w:val="22"/>
          <w:szCs w:val="22"/>
          <w:lang w:val="fr-FR"/>
        </w:rPr>
        <w:t xml:space="preserve">C.L. Chang et al., Phys. </w:t>
      </w:r>
      <w:r w:rsidR="008B64D4">
        <w:rPr>
          <w:sz w:val="22"/>
          <w:szCs w:val="22"/>
        </w:rPr>
        <w:t>Rev. B</w:t>
      </w:r>
      <w:r w:rsidR="008B64D4" w:rsidRPr="00A324AD">
        <w:rPr>
          <w:sz w:val="22"/>
          <w:szCs w:val="22"/>
        </w:rPr>
        <w:t xml:space="preserve"> </w:t>
      </w:r>
      <w:r w:rsidR="008B64D4" w:rsidRPr="00A324AD">
        <w:rPr>
          <w:b/>
          <w:sz w:val="22"/>
          <w:szCs w:val="22"/>
        </w:rPr>
        <w:t>95</w:t>
      </w:r>
      <w:r w:rsidR="008B64D4" w:rsidRPr="00A324AD">
        <w:rPr>
          <w:sz w:val="22"/>
          <w:szCs w:val="22"/>
        </w:rPr>
        <w:t xml:space="preserve">, 060409(R) (2017). </w:t>
      </w:r>
    </w:p>
    <w:sectPr w:rsidR="00A324AD" w:rsidRPr="00CB5D32" w:rsidSect="00302C8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79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A07CF" w14:textId="77777777" w:rsidR="00F26D24" w:rsidRDefault="00F26D24" w:rsidP="002628FC">
      <w:r>
        <w:separator/>
      </w:r>
    </w:p>
  </w:endnote>
  <w:endnote w:type="continuationSeparator" w:id="0">
    <w:p w14:paraId="48F97B53" w14:textId="77777777" w:rsidR="00F26D24" w:rsidRDefault="00F26D24" w:rsidP="0026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F2355" w14:textId="77777777" w:rsidR="002628FC" w:rsidRDefault="002628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2BBF" w14:textId="77777777" w:rsidR="002628FC" w:rsidRDefault="002628F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48A3" w14:textId="77777777" w:rsidR="002628FC" w:rsidRDefault="002628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B8F26" w14:textId="77777777" w:rsidR="00F26D24" w:rsidRDefault="00F26D24" w:rsidP="002628FC">
      <w:r>
        <w:separator/>
      </w:r>
    </w:p>
  </w:footnote>
  <w:footnote w:type="continuationSeparator" w:id="0">
    <w:p w14:paraId="7CAF5F0F" w14:textId="77777777" w:rsidR="00F26D24" w:rsidRDefault="00F26D24" w:rsidP="00262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263EF" w14:textId="77777777" w:rsidR="002628FC" w:rsidRDefault="002628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6D716" w14:textId="77777777" w:rsidR="002628FC" w:rsidRDefault="002628F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B09E3" w14:textId="77777777" w:rsidR="002628FC" w:rsidRDefault="002628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1922FF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710FA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226A2"/>
    <w:multiLevelType w:val="multilevel"/>
    <w:tmpl w:val="A9C6811A"/>
    <w:lvl w:ilvl="0">
      <w:start w:val="1"/>
      <w:numFmt w:val="bullet"/>
      <w:lvlText w:val=""/>
      <w:lvlJc w:val="left"/>
      <w:pPr>
        <w:tabs>
          <w:tab w:val="num" w:pos="725"/>
        </w:tabs>
        <w:ind w:left="725" w:hanging="360"/>
      </w:pPr>
      <w:rPr>
        <w:rFonts w:ascii="Symbol" w:hAnsi="Symbol" w:hint="default"/>
      </w:rPr>
    </w:lvl>
    <w:lvl w:ilvl="1">
      <w:start w:val="1"/>
      <w:numFmt w:val="bullet"/>
      <w:lvlText w:val="o"/>
      <w:lvlJc w:val="left"/>
      <w:pPr>
        <w:tabs>
          <w:tab w:val="num" w:pos="1445"/>
        </w:tabs>
        <w:ind w:left="1445" w:hanging="360"/>
      </w:pPr>
      <w:rPr>
        <w:rFonts w:ascii="Courier New" w:hAnsi="Courier New" w:hint="default"/>
      </w:rPr>
    </w:lvl>
    <w:lvl w:ilvl="2">
      <w:start w:val="1"/>
      <w:numFmt w:val="bullet"/>
      <w:lvlText w:val=""/>
      <w:lvlJc w:val="left"/>
      <w:pPr>
        <w:tabs>
          <w:tab w:val="num" w:pos="2165"/>
        </w:tabs>
        <w:ind w:left="2165" w:hanging="360"/>
      </w:pPr>
      <w:rPr>
        <w:rFonts w:ascii="Wingdings" w:hAnsi="Wingdings" w:hint="default"/>
      </w:rPr>
    </w:lvl>
    <w:lvl w:ilvl="3">
      <w:start w:val="1"/>
      <w:numFmt w:val="bullet"/>
      <w:lvlText w:val=""/>
      <w:lvlJc w:val="left"/>
      <w:pPr>
        <w:tabs>
          <w:tab w:val="num" w:pos="2885"/>
        </w:tabs>
        <w:ind w:left="2885" w:hanging="360"/>
      </w:pPr>
      <w:rPr>
        <w:rFonts w:ascii="Symbol" w:hAnsi="Symbol" w:hint="default"/>
      </w:rPr>
    </w:lvl>
    <w:lvl w:ilvl="4">
      <w:start w:val="1"/>
      <w:numFmt w:val="bullet"/>
      <w:lvlText w:val="o"/>
      <w:lvlJc w:val="left"/>
      <w:pPr>
        <w:tabs>
          <w:tab w:val="num" w:pos="3605"/>
        </w:tabs>
        <w:ind w:left="3605" w:hanging="360"/>
      </w:pPr>
      <w:rPr>
        <w:rFonts w:ascii="Courier New" w:hAnsi="Courier New" w:hint="default"/>
      </w:rPr>
    </w:lvl>
    <w:lvl w:ilvl="5">
      <w:start w:val="1"/>
      <w:numFmt w:val="bullet"/>
      <w:lvlText w:val=""/>
      <w:lvlJc w:val="left"/>
      <w:pPr>
        <w:tabs>
          <w:tab w:val="num" w:pos="4325"/>
        </w:tabs>
        <w:ind w:left="4325" w:hanging="360"/>
      </w:pPr>
      <w:rPr>
        <w:rFonts w:ascii="Wingdings" w:hAnsi="Wingdings" w:hint="default"/>
      </w:rPr>
    </w:lvl>
    <w:lvl w:ilvl="6">
      <w:start w:val="1"/>
      <w:numFmt w:val="bullet"/>
      <w:lvlText w:val=""/>
      <w:lvlJc w:val="left"/>
      <w:pPr>
        <w:tabs>
          <w:tab w:val="num" w:pos="5045"/>
        </w:tabs>
        <w:ind w:left="5045" w:hanging="360"/>
      </w:pPr>
      <w:rPr>
        <w:rFonts w:ascii="Symbol" w:hAnsi="Symbol" w:hint="default"/>
      </w:rPr>
    </w:lvl>
    <w:lvl w:ilvl="7">
      <w:start w:val="1"/>
      <w:numFmt w:val="bullet"/>
      <w:lvlText w:val="o"/>
      <w:lvlJc w:val="left"/>
      <w:pPr>
        <w:tabs>
          <w:tab w:val="num" w:pos="5765"/>
        </w:tabs>
        <w:ind w:left="5765" w:hanging="360"/>
      </w:pPr>
      <w:rPr>
        <w:rFonts w:ascii="Courier New" w:hAnsi="Courier New" w:hint="default"/>
      </w:rPr>
    </w:lvl>
    <w:lvl w:ilvl="8">
      <w:start w:val="1"/>
      <w:numFmt w:val="bullet"/>
      <w:lvlText w:val=""/>
      <w:lvlJc w:val="left"/>
      <w:pPr>
        <w:tabs>
          <w:tab w:val="num" w:pos="6485"/>
        </w:tabs>
        <w:ind w:left="6485" w:hanging="360"/>
      </w:pPr>
      <w:rPr>
        <w:rFonts w:ascii="Wingdings" w:hAnsi="Wingdings" w:hint="default"/>
      </w:rPr>
    </w:lvl>
  </w:abstractNum>
  <w:abstractNum w:abstractNumId="3" w15:restartNumberingAfterBreak="0">
    <w:nsid w:val="37A74512"/>
    <w:multiLevelType w:val="hybridMultilevel"/>
    <w:tmpl w:val="1F009F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3B05DE6"/>
    <w:multiLevelType w:val="hybridMultilevel"/>
    <w:tmpl w:val="037C11AC"/>
    <w:lvl w:ilvl="0" w:tplc="0419000F">
      <w:start w:val="1"/>
      <w:numFmt w:val="decimal"/>
      <w:lvlText w:val="%1."/>
      <w:lvlJc w:val="left"/>
      <w:pPr>
        <w:tabs>
          <w:tab w:val="num" w:pos="725"/>
        </w:tabs>
        <w:ind w:left="725" w:hanging="360"/>
      </w:pPr>
      <w:rPr>
        <w:rFonts w:cs="Times New Roman" w:hint="default"/>
      </w:rPr>
    </w:lvl>
    <w:lvl w:ilvl="1" w:tplc="04190003" w:tentative="1">
      <w:start w:val="1"/>
      <w:numFmt w:val="bullet"/>
      <w:lvlText w:val="o"/>
      <w:lvlJc w:val="left"/>
      <w:pPr>
        <w:tabs>
          <w:tab w:val="num" w:pos="1445"/>
        </w:tabs>
        <w:ind w:left="1445" w:hanging="360"/>
      </w:pPr>
      <w:rPr>
        <w:rFonts w:ascii="Courier New" w:hAnsi="Courier New" w:hint="default"/>
      </w:rPr>
    </w:lvl>
    <w:lvl w:ilvl="2" w:tplc="04190005" w:tentative="1">
      <w:start w:val="1"/>
      <w:numFmt w:val="bullet"/>
      <w:lvlText w:val=""/>
      <w:lvlJc w:val="left"/>
      <w:pPr>
        <w:tabs>
          <w:tab w:val="num" w:pos="2165"/>
        </w:tabs>
        <w:ind w:left="2165" w:hanging="360"/>
      </w:pPr>
      <w:rPr>
        <w:rFonts w:ascii="Wingdings" w:hAnsi="Wingdings" w:hint="default"/>
      </w:rPr>
    </w:lvl>
    <w:lvl w:ilvl="3" w:tplc="04190001" w:tentative="1">
      <w:start w:val="1"/>
      <w:numFmt w:val="bullet"/>
      <w:lvlText w:val=""/>
      <w:lvlJc w:val="left"/>
      <w:pPr>
        <w:tabs>
          <w:tab w:val="num" w:pos="2885"/>
        </w:tabs>
        <w:ind w:left="2885" w:hanging="360"/>
      </w:pPr>
      <w:rPr>
        <w:rFonts w:ascii="Symbol" w:hAnsi="Symbol" w:hint="default"/>
      </w:rPr>
    </w:lvl>
    <w:lvl w:ilvl="4" w:tplc="04190003" w:tentative="1">
      <w:start w:val="1"/>
      <w:numFmt w:val="bullet"/>
      <w:lvlText w:val="o"/>
      <w:lvlJc w:val="left"/>
      <w:pPr>
        <w:tabs>
          <w:tab w:val="num" w:pos="3605"/>
        </w:tabs>
        <w:ind w:left="3605" w:hanging="360"/>
      </w:pPr>
      <w:rPr>
        <w:rFonts w:ascii="Courier New" w:hAnsi="Courier New" w:hint="default"/>
      </w:rPr>
    </w:lvl>
    <w:lvl w:ilvl="5" w:tplc="04190005" w:tentative="1">
      <w:start w:val="1"/>
      <w:numFmt w:val="bullet"/>
      <w:lvlText w:val=""/>
      <w:lvlJc w:val="left"/>
      <w:pPr>
        <w:tabs>
          <w:tab w:val="num" w:pos="4325"/>
        </w:tabs>
        <w:ind w:left="4325" w:hanging="360"/>
      </w:pPr>
      <w:rPr>
        <w:rFonts w:ascii="Wingdings" w:hAnsi="Wingdings" w:hint="default"/>
      </w:rPr>
    </w:lvl>
    <w:lvl w:ilvl="6" w:tplc="04190001" w:tentative="1">
      <w:start w:val="1"/>
      <w:numFmt w:val="bullet"/>
      <w:lvlText w:val=""/>
      <w:lvlJc w:val="left"/>
      <w:pPr>
        <w:tabs>
          <w:tab w:val="num" w:pos="5045"/>
        </w:tabs>
        <w:ind w:left="5045" w:hanging="360"/>
      </w:pPr>
      <w:rPr>
        <w:rFonts w:ascii="Symbol" w:hAnsi="Symbol" w:hint="default"/>
      </w:rPr>
    </w:lvl>
    <w:lvl w:ilvl="7" w:tplc="04190003" w:tentative="1">
      <w:start w:val="1"/>
      <w:numFmt w:val="bullet"/>
      <w:lvlText w:val="o"/>
      <w:lvlJc w:val="left"/>
      <w:pPr>
        <w:tabs>
          <w:tab w:val="num" w:pos="5765"/>
        </w:tabs>
        <w:ind w:left="5765" w:hanging="360"/>
      </w:pPr>
      <w:rPr>
        <w:rFonts w:ascii="Courier New" w:hAnsi="Courier New" w:hint="default"/>
      </w:rPr>
    </w:lvl>
    <w:lvl w:ilvl="8" w:tplc="04190005" w:tentative="1">
      <w:start w:val="1"/>
      <w:numFmt w:val="bullet"/>
      <w:lvlText w:val=""/>
      <w:lvlJc w:val="left"/>
      <w:pPr>
        <w:tabs>
          <w:tab w:val="num" w:pos="6485"/>
        </w:tabs>
        <w:ind w:left="6485" w:hanging="360"/>
      </w:pPr>
      <w:rPr>
        <w:rFonts w:ascii="Wingdings" w:hAnsi="Wingdings" w:hint="default"/>
      </w:rPr>
    </w:lvl>
  </w:abstractNum>
  <w:abstractNum w:abstractNumId="5" w15:restartNumberingAfterBreak="0">
    <w:nsid w:val="62EE08C9"/>
    <w:multiLevelType w:val="hybridMultilevel"/>
    <w:tmpl w:val="A9C6811A"/>
    <w:lvl w:ilvl="0" w:tplc="04190001">
      <w:start w:val="1"/>
      <w:numFmt w:val="bullet"/>
      <w:lvlText w:val=""/>
      <w:lvlJc w:val="left"/>
      <w:pPr>
        <w:tabs>
          <w:tab w:val="num" w:pos="725"/>
        </w:tabs>
        <w:ind w:left="725" w:hanging="360"/>
      </w:pPr>
      <w:rPr>
        <w:rFonts w:ascii="Symbol" w:hAnsi="Symbol" w:hint="default"/>
      </w:rPr>
    </w:lvl>
    <w:lvl w:ilvl="1" w:tplc="04190003" w:tentative="1">
      <w:start w:val="1"/>
      <w:numFmt w:val="bullet"/>
      <w:lvlText w:val="o"/>
      <w:lvlJc w:val="left"/>
      <w:pPr>
        <w:tabs>
          <w:tab w:val="num" w:pos="1445"/>
        </w:tabs>
        <w:ind w:left="1445" w:hanging="360"/>
      </w:pPr>
      <w:rPr>
        <w:rFonts w:ascii="Courier New" w:hAnsi="Courier New" w:hint="default"/>
      </w:rPr>
    </w:lvl>
    <w:lvl w:ilvl="2" w:tplc="04190005" w:tentative="1">
      <w:start w:val="1"/>
      <w:numFmt w:val="bullet"/>
      <w:lvlText w:val=""/>
      <w:lvlJc w:val="left"/>
      <w:pPr>
        <w:tabs>
          <w:tab w:val="num" w:pos="2165"/>
        </w:tabs>
        <w:ind w:left="2165" w:hanging="360"/>
      </w:pPr>
      <w:rPr>
        <w:rFonts w:ascii="Wingdings" w:hAnsi="Wingdings" w:hint="default"/>
      </w:rPr>
    </w:lvl>
    <w:lvl w:ilvl="3" w:tplc="04190001" w:tentative="1">
      <w:start w:val="1"/>
      <w:numFmt w:val="bullet"/>
      <w:lvlText w:val=""/>
      <w:lvlJc w:val="left"/>
      <w:pPr>
        <w:tabs>
          <w:tab w:val="num" w:pos="2885"/>
        </w:tabs>
        <w:ind w:left="2885" w:hanging="360"/>
      </w:pPr>
      <w:rPr>
        <w:rFonts w:ascii="Symbol" w:hAnsi="Symbol" w:hint="default"/>
      </w:rPr>
    </w:lvl>
    <w:lvl w:ilvl="4" w:tplc="04190003" w:tentative="1">
      <w:start w:val="1"/>
      <w:numFmt w:val="bullet"/>
      <w:lvlText w:val="o"/>
      <w:lvlJc w:val="left"/>
      <w:pPr>
        <w:tabs>
          <w:tab w:val="num" w:pos="3605"/>
        </w:tabs>
        <w:ind w:left="3605" w:hanging="360"/>
      </w:pPr>
      <w:rPr>
        <w:rFonts w:ascii="Courier New" w:hAnsi="Courier New" w:hint="default"/>
      </w:rPr>
    </w:lvl>
    <w:lvl w:ilvl="5" w:tplc="04190005" w:tentative="1">
      <w:start w:val="1"/>
      <w:numFmt w:val="bullet"/>
      <w:lvlText w:val=""/>
      <w:lvlJc w:val="left"/>
      <w:pPr>
        <w:tabs>
          <w:tab w:val="num" w:pos="4325"/>
        </w:tabs>
        <w:ind w:left="4325" w:hanging="360"/>
      </w:pPr>
      <w:rPr>
        <w:rFonts w:ascii="Wingdings" w:hAnsi="Wingdings" w:hint="default"/>
      </w:rPr>
    </w:lvl>
    <w:lvl w:ilvl="6" w:tplc="04190001" w:tentative="1">
      <w:start w:val="1"/>
      <w:numFmt w:val="bullet"/>
      <w:lvlText w:val=""/>
      <w:lvlJc w:val="left"/>
      <w:pPr>
        <w:tabs>
          <w:tab w:val="num" w:pos="5045"/>
        </w:tabs>
        <w:ind w:left="5045" w:hanging="360"/>
      </w:pPr>
      <w:rPr>
        <w:rFonts w:ascii="Symbol" w:hAnsi="Symbol" w:hint="default"/>
      </w:rPr>
    </w:lvl>
    <w:lvl w:ilvl="7" w:tplc="04190003" w:tentative="1">
      <w:start w:val="1"/>
      <w:numFmt w:val="bullet"/>
      <w:lvlText w:val="o"/>
      <w:lvlJc w:val="left"/>
      <w:pPr>
        <w:tabs>
          <w:tab w:val="num" w:pos="5765"/>
        </w:tabs>
        <w:ind w:left="5765" w:hanging="360"/>
      </w:pPr>
      <w:rPr>
        <w:rFonts w:ascii="Courier New" w:hAnsi="Courier New" w:hint="default"/>
      </w:rPr>
    </w:lvl>
    <w:lvl w:ilvl="8" w:tplc="04190005" w:tentative="1">
      <w:start w:val="1"/>
      <w:numFmt w:val="bullet"/>
      <w:lvlText w:val=""/>
      <w:lvlJc w:val="left"/>
      <w:pPr>
        <w:tabs>
          <w:tab w:val="num" w:pos="6485"/>
        </w:tabs>
        <w:ind w:left="6485"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9C"/>
    <w:rsid w:val="00011767"/>
    <w:rsid w:val="00027BC2"/>
    <w:rsid w:val="000318BD"/>
    <w:rsid w:val="000363F2"/>
    <w:rsid w:val="000412B3"/>
    <w:rsid w:val="000465AC"/>
    <w:rsid w:val="000A2570"/>
    <w:rsid w:val="000B013E"/>
    <w:rsid w:val="000D0D89"/>
    <w:rsid w:val="000E3C73"/>
    <w:rsid w:val="001100D3"/>
    <w:rsid w:val="001101BC"/>
    <w:rsid w:val="0016388A"/>
    <w:rsid w:val="00186E59"/>
    <w:rsid w:val="001972C1"/>
    <w:rsid w:val="001B739E"/>
    <w:rsid w:val="002132FD"/>
    <w:rsid w:val="0021344B"/>
    <w:rsid w:val="00230F25"/>
    <w:rsid w:val="002339D9"/>
    <w:rsid w:val="0026015B"/>
    <w:rsid w:val="002612F2"/>
    <w:rsid w:val="002628FC"/>
    <w:rsid w:val="00275FE5"/>
    <w:rsid w:val="00276172"/>
    <w:rsid w:val="00282704"/>
    <w:rsid w:val="002C7035"/>
    <w:rsid w:val="002D0E0C"/>
    <w:rsid w:val="002D43F1"/>
    <w:rsid w:val="00302C8F"/>
    <w:rsid w:val="0030376B"/>
    <w:rsid w:val="003158FC"/>
    <w:rsid w:val="0033406B"/>
    <w:rsid w:val="00341E98"/>
    <w:rsid w:val="003448D6"/>
    <w:rsid w:val="0034679A"/>
    <w:rsid w:val="00353FB5"/>
    <w:rsid w:val="00385F75"/>
    <w:rsid w:val="00386E11"/>
    <w:rsid w:val="003A0C20"/>
    <w:rsid w:val="003A1BAB"/>
    <w:rsid w:val="003A762E"/>
    <w:rsid w:val="003C5692"/>
    <w:rsid w:val="003D23AD"/>
    <w:rsid w:val="003D5989"/>
    <w:rsid w:val="003D7824"/>
    <w:rsid w:val="00425685"/>
    <w:rsid w:val="004317A3"/>
    <w:rsid w:val="00434A71"/>
    <w:rsid w:val="00452007"/>
    <w:rsid w:val="00470525"/>
    <w:rsid w:val="00474478"/>
    <w:rsid w:val="00486CED"/>
    <w:rsid w:val="00490026"/>
    <w:rsid w:val="00514393"/>
    <w:rsid w:val="00522985"/>
    <w:rsid w:val="00552206"/>
    <w:rsid w:val="00553A62"/>
    <w:rsid w:val="0058440F"/>
    <w:rsid w:val="00584B66"/>
    <w:rsid w:val="00592D2B"/>
    <w:rsid w:val="00594C12"/>
    <w:rsid w:val="00596431"/>
    <w:rsid w:val="005C2E84"/>
    <w:rsid w:val="005C4381"/>
    <w:rsid w:val="005D1180"/>
    <w:rsid w:val="005E0C05"/>
    <w:rsid w:val="005F5C18"/>
    <w:rsid w:val="00614A9A"/>
    <w:rsid w:val="00631CA1"/>
    <w:rsid w:val="006437A3"/>
    <w:rsid w:val="00653B37"/>
    <w:rsid w:val="00665957"/>
    <w:rsid w:val="0069498B"/>
    <w:rsid w:val="006B5830"/>
    <w:rsid w:val="006C0BB8"/>
    <w:rsid w:val="006C63FB"/>
    <w:rsid w:val="006D6703"/>
    <w:rsid w:val="006E11B8"/>
    <w:rsid w:val="006F5C11"/>
    <w:rsid w:val="006F7E82"/>
    <w:rsid w:val="00710292"/>
    <w:rsid w:val="00715944"/>
    <w:rsid w:val="00734ABA"/>
    <w:rsid w:val="007350A3"/>
    <w:rsid w:val="00743B45"/>
    <w:rsid w:val="00743C54"/>
    <w:rsid w:val="00744AA6"/>
    <w:rsid w:val="0076319D"/>
    <w:rsid w:val="0078339C"/>
    <w:rsid w:val="007927D8"/>
    <w:rsid w:val="00795F28"/>
    <w:rsid w:val="007A54F2"/>
    <w:rsid w:val="007E10C9"/>
    <w:rsid w:val="007E7668"/>
    <w:rsid w:val="00803110"/>
    <w:rsid w:val="008134C0"/>
    <w:rsid w:val="008238C2"/>
    <w:rsid w:val="00826558"/>
    <w:rsid w:val="00833FBC"/>
    <w:rsid w:val="008347B5"/>
    <w:rsid w:val="00860B7D"/>
    <w:rsid w:val="00861C27"/>
    <w:rsid w:val="008842C7"/>
    <w:rsid w:val="00885318"/>
    <w:rsid w:val="008B64D0"/>
    <w:rsid w:val="008B64D4"/>
    <w:rsid w:val="008E1B1D"/>
    <w:rsid w:val="00951B0F"/>
    <w:rsid w:val="00982467"/>
    <w:rsid w:val="009965C1"/>
    <w:rsid w:val="009B034D"/>
    <w:rsid w:val="009B1B2A"/>
    <w:rsid w:val="00A14CCC"/>
    <w:rsid w:val="00A214FA"/>
    <w:rsid w:val="00A324AD"/>
    <w:rsid w:val="00A34EB6"/>
    <w:rsid w:val="00A36564"/>
    <w:rsid w:val="00A44450"/>
    <w:rsid w:val="00A666DE"/>
    <w:rsid w:val="00A77DCF"/>
    <w:rsid w:val="00AD59E2"/>
    <w:rsid w:val="00B04472"/>
    <w:rsid w:val="00B07E48"/>
    <w:rsid w:val="00B12474"/>
    <w:rsid w:val="00B16B78"/>
    <w:rsid w:val="00B22F42"/>
    <w:rsid w:val="00B36182"/>
    <w:rsid w:val="00B41D36"/>
    <w:rsid w:val="00B522AE"/>
    <w:rsid w:val="00B56DEB"/>
    <w:rsid w:val="00B715AD"/>
    <w:rsid w:val="00B72FC5"/>
    <w:rsid w:val="00B774A6"/>
    <w:rsid w:val="00BA40A0"/>
    <w:rsid w:val="00BB2667"/>
    <w:rsid w:val="00BE11BA"/>
    <w:rsid w:val="00BE63E5"/>
    <w:rsid w:val="00C476EF"/>
    <w:rsid w:val="00C478E3"/>
    <w:rsid w:val="00C758C9"/>
    <w:rsid w:val="00CB5D32"/>
    <w:rsid w:val="00CB653C"/>
    <w:rsid w:val="00CB7ACC"/>
    <w:rsid w:val="00CC200F"/>
    <w:rsid w:val="00CC262D"/>
    <w:rsid w:val="00CE56DC"/>
    <w:rsid w:val="00D0118A"/>
    <w:rsid w:val="00D07D1B"/>
    <w:rsid w:val="00D525C4"/>
    <w:rsid w:val="00D761DC"/>
    <w:rsid w:val="00D77D8F"/>
    <w:rsid w:val="00DA5AC6"/>
    <w:rsid w:val="00DD39C1"/>
    <w:rsid w:val="00DE496B"/>
    <w:rsid w:val="00DF6B0A"/>
    <w:rsid w:val="00E20657"/>
    <w:rsid w:val="00E5019D"/>
    <w:rsid w:val="00E56B08"/>
    <w:rsid w:val="00EB0FCF"/>
    <w:rsid w:val="00ED26AE"/>
    <w:rsid w:val="00ED452E"/>
    <w:rsid w:val="00ED6B15"/>
    <w:rsid w:val="00EE7FED"/>
    <w:rsid w:val="00F01639"/>
    <w:rsid w:val="00F259B6"/>
    <w:rsid w:val="00F26D24"/>
    <w:rsid w:val="00F31D62"/>
    <w:rsid w:val="00F62D81"/>
    <w:rsid w:val="00F6736A"/>
    <w:rsid w:val="00FB202E"/>
    <w:rsid w:val="00FB385D"/>
    <w:rsid w:val="00FB3C26"/>
    <w:rsid w:val="00FB4CB5"/>
    <w:rsid w:val="00FC1A2C"/>
    <w:rsid w:val="00FF0BA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E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36"/>
    <w:rPr>
      <w:sz w:val="24"/>
      <w:szCs w:val="24"/>
      <w:lang w:val="en-GB" w:eastAsia="en-US"/>
    </w:rPr>
  </w:style>
  <w:style w:type="paragraph" w:styleId="Titre1">
    <w:name w:val="heading 1"/>
    <w:basedOn w:val="Normal"/>
    <w:next w:val="Normal"/>
    <w:qFormat/>
    <w:rsid w:val="00B41D36"/>
    <w:pPr>
      <w:keepNext/>
      <w:jc w:val="center"/>
      <w:outlineLvl w:val="0"/>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41D36"/>
    <w:pPr>
      <w:jc w:val="center"/>
    </w:pPr>
    <w:rPr>
      <w:b/>
      <w:bCs/>
      <w:sz w:val="28"/>
    </w:rPr>
  </w:style>
  <w:style w:type="paragraph" w:customStyle="1" w:styleId="CORPSTEXTEJEMS">
    <w:name w:val="CORPS TEXTE JEMS"/>
    <w:basedOn w:val="Normal"/>
    <w:rsid w:val="00B41D36"/>
    <w:pPr>
      <w:overflowPunct w:val="0"/>
      <w:autoSpaceDE w:val="0"/>
      <w:autoSpaceDN w:val="0"/>
      <w:adjustRightInd w:val="0"/>
      <w:jc w:val="both"/>
      <w:textAlignment w:val="baseline"/>
    </w:pPr>
    <w:rPr>
      <w:sz w:val="36"/>
      <w:szCs w:val="20"/>
      <w:lang w:val="fr-FR"/>
    </w:rPr>
  </w:style>
  <w:style w:type="paragraph" w:styleId="Corpsdetexte">
    <w:name w:val="Body Text"/>
    <w:basedOn w:val="Normal"/>
    <w:semiHidden/>
    <w:rsid w:val="00B41D36"/>
    <w:pPr>
      <w:spacing w:after="60"/>
      <w:jc w:val="both"/>
    </w:pPr>
  </w:style>
  <w:style w:type="character" w:styleId="Accentuation">
    <w:name w:val="Emphasis"/>
    <w:qFormat/>
    <w:rsid w:val="003D23AD"/>
    <w:rPr>
      <w:rFonts w:cs="Times New Roman"/>
      <w:b/>
      <w:bCs/>
    </w:rPr>
  </w:style>
  <w:style w:type="character" w:styleId="Lienhypertexte">
    <w:name w:val="Hyperlink"/>
    <w:rsid w:val="00276172"/>
    <w:rPr>
      <w:color w:val="0000FF"/>
      <w:u w:val="single"/>
    </w:rPr>
  </w:style>
  <w:style w:type="paragraph" w:styleId="En-tte">
    <w:name w:val="header"/>
    <w:basedOn w:val="Normal"/>
    <w:link w:val="En-tteCar"/>
    <w:rsid w:val="002628FC"/>
    <w:pPr>
      <w:tabs>
        <w:tab w:val="center" w:pos="4677"/>
        <w:tab w:val="right" w:pos="9355"/>
      </w:tabs>
    </w:pPr>
  </w:style>
  <w:style w:type="character" w:customStyle="1" w:styleId="En-tteCar">
    <w:name w:val="En-tête Car"/>
    <w:link w:val="En-tte"/>
    <w:rsid w:val="002628FC"/>
    <w:rPr>
      <w:sz w:val="24"/>
      <w:szCs w:val="24"/>
      <w:lang w:val="en-GB" w:eastAsia="en-US"/>
    </w:rPr>
  </w:style>
  <w:style w:type="paragraph" w:styleId="Pieddepage">
    <w:name w:val="footer"/>
    <w:basedOn w:val="Normal"/>
    <w:link w:val="PieddepageCar"/>
    <w:rsid w:val="002628FC"/>
    <w:pPr>
      <w:tabs>
        <w:tab w:val="center" w:pos="4677"/>
        <w:tab w:val="right" w:pos="9355"/>
      </w:tabs>
    </w:pPr>
  </w:style>
  <w:style w:type="character" w:customStyle="1" w:styleId="PieddepageCar">
    <w:name w:val="Pied de page Car"/>
    <w:link w:val="Pieddepage"/>
    <w:rsid w:val="002628FC"/>
    <w:rPr>
      <w:sz w:val="24"/>
      <w:szCs w:val="24"/>
      <w:lang w:val="en-GB" w:eastAsia="en-US"/>
    </w:rPr>
  </w:style>
  <w:style w:type="paragraph" w:styleId="Textedebulles">
    <w:name w:val="Balloon Text"/>
    <w:basedOn w:val="Normal"/>
    <w:link w:val="TextedebullesCar"/>
    <w:rsid w:val="00A77DCF"/>
    <w:rPr>
      <w:rFonts w:ascii="Tahoma" w:hAnsi="Tahoma" w:cs="Tahoma"/>
      <w:sz w:val="16"/>
      <w:szCs w:val="16"/>
    </w:rPr>
  </w:style>
  <w:style w:type="character" w:customStyle="1" w:styleId="TextedebullesCar">
    <w:name w:val="Texte de bulles Car"/>
    <w:basedOn w:val="Policepardfaut"/>
    <w:link w:val="Textedebulles"/>
    <w:rsid w:val="00A77DCF"/>
    <w:rPr>
      <w:rFonts w:ascii="Tahoma" w:hAnsi="Tahoma" w:cs="Tahoma"/>
      <w:sz w:val="16"/>
      <w:szCs w:val="16"/>
      <w:lang w:val="en-GB" w:eastAsia="en-US"/>
    </w:rPr>
  </w:style>
  <w:style w:type="character" w:styleId="Marquedecommentaire">
    <w:name w:val="annotation reference"/>
    <w:basedOn w:val="Policepardfaut"/>
    <w:semiHidden/>
    <w:unhideWhenUsed/>
    <w:rsid w:val="00553A62"/>
    <w:rPr>
      <w:sz w:val="16"/>
      <w:szCs w:val="16"/>
    </w:rPr>
  </w:style>
  <w:style w:type="paragraph" w:styleId="Commentaire">
    <w:name w:val="annotation text"/>
    <w:basedOn w:val="Normal"/>
    <w:link w:val="CommentaireCar"/>
    <w:semiHidden/>
    <w:unhideWhenUsed/>
    <w:rsid w:val="00553A62"/>
    <w:rPr>
      <w:sz w:val="20"/>
      <w:szCs w:val="20"/>
    </w:rPr>
  </w:style>
  <w:style w:type="character" w:customStyle="1" w:styleId="CommentaireCar">
    <w:name w:val="Commentaire Car"/>
    <w:basedOn w:val="Policepardfaut"/>
    <w:link w:val="Commentaire"/>
    <w:semiHidden/>
    <w:rsid w:val="00553A62"/>
    <w:rPr>
      <w:lang w:val="en-GB" w:eastAsia="en-US"/>
    </w:rPr>
  </w:style>
  <w:style w:type="paragraph" w:styleId="Objetducommentaire">
    <w:name w:val="annotation subject"/>
    <w:basedOn w:val="Commentaire"/>
    <w:next w:val="Commentaire"/>
    <w:link w:val="ObjetducommentaireCar"/>
    <w:semiHidden/>
    <w:unhideWhenUsed/>
    <w:rsid w:val="00553A62"/>
    <w:rPr>
      <w:b/>
      <w:bCs/>
    </w:rPr>
  </w:style>
  <w:style w:type="character" w:customStyle="1" w:styleId="ObjetducommentaireCar">
    <w:name w:val="Objet du commentaire Car"/>
    <w:basedOn w:val="CommentaireCar"/>
    <w:link w:val="Objetducommentaire"/>
    <w:semiHidden/>
    <w:rsid w:val="00553A6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DA6D-F502-46B7-B8B2-DCAE372D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2844</Characters>
  <Application>Microsoft Office Word</Application>
  <DocSecurity>0</DocSecurity>
  <Lines>23</Lines>
  <Paragraphs>6</Paragraphs>
  <ScaleCrop>false</ScaleCrop>
  <HeadingPairs>
    <vt:vector size="6" baseType="variant">
      <vt:variant>
        <vt:lpstr>Название</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2018-03-10T18:57:00Z</dcterms:created>
  <dcterms:modified xsi:type="dcterms:W3CDTF">2018-03-12T18:13:00Z</dcterms:modified>
</cp:coreProperties>
</file>